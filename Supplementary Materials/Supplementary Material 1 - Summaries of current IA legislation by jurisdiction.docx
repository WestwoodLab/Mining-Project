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41E2B" w14:textId="4708767E" w:rsidR="00361BBA" w:rsidRPr="00C82B1D" w:rsidRDefault="00361BBA" w:rsidP="00361BBA">
      <w:pPr>
        <w:pStyle w:val="Heading1"/>
        <w:jc w:val="center"/>
        <w:rPr>
          <w:ins w:id="0" w:author="Alana Westwood" w:date="2025-02-26T16:45:00Z" w16du:dateUtc="2025-02-26T20:45:00Z"/>
        </w:rPr>
      </w:pPr>
      <w:ins w:id="1" w:author="Alana Westwood" w:date="2025-02-26T16:45:00Z" w16du:dateUtc="2025-02-26T20:45:00Z">
        <w:r>
          <w:t>Supplementary Material 1:</w:t>
        </w:r>
      </w:ins>
    </w:p>
    <w:p w14:paraId="583622C6" w14:textId="541EADFD" w:rsidR="00361BBA" w:rsidRPr="00C82B1D" w:rsidRDefault="00361BBA" w:rsidP="00361BBA">
      <w:pPr>
        <w:pStyle w:val="Heading1"/>
        <w:jc w:val="center"/>
        <w:rPr>
          <w:ins w:id="2" w:author="Alana Westwood" w:date="2025-02-26T16:45:00Z" w16du:dateUtc="2025-02-26T20:45:00Z"/>
        </w:rPr>
      </w:pPr>
      <w:ins w:id="3" w:author="Alana Westwood" w:date="2025-02-26T16:45:00Z" w16du:dateUtc="2025-02-26T20:45:00Z">
        <w:r>
          <w:t xml:space="preserve">Summary of </w:t>
        </w:r>
      </w:ins>
      <w:ins w:id="4" w:author="Alana Westwood" w:date="2025-02-26T16:46:00Z" w16du:dateUtc="2025-02-26T20:46:00Z">
        <w:r>
          <w:t xml:space="preserve">current </w:t>
        </w:r>
      </w:ins>
      <w:ins w:id="5" w:author="Alana Westwood" w:date="2025-02-26T16:45:00Z" w16du:dateUtc="2025-02-26T20:45:00Z">
        <w:r>
          <w:t>impact assessment processes for proposed mining and quarry projects across jurisdiction</w:t>
        </w:r>
      </w:ins>
      <w:ins w:id="6" w:author="Alana Westwood" w:date="2025-02-26T16:46:00Z" w16du:dateUtc="2025-02-26T20:46:00Z">
        <w:r>
          <w:t xml:space="preserve">s </w:t>
        </w:r>
      </w:ins>
      <w:ins w:id="7" w:author="Alana Westwood" w:date="2025-02-26T16:45:00Z" w16du:dateUtc="2025-02-26T20:45:00Z">
        <w:r>
          <w:t>in Canada</w:t>
        </w:r>
      </w:ins>
    </w:p>
    <w:p w14:paraId="2FE0E6E3" w14:textId="77777777" w:rsidR="00361BBA" w:rsidRDefault="00361BBA" w:rsidP="00361BBA">
      <w:pPr>
        <w:rPr>
          <w:ins w:id="8" w:author="Alana Westwood" w:date="2025-02-26T16:45:00Z" w16du:dateUtc="2025-02-26T20:45:00Z"/>
        </w:rPr>
      </w:pPr>
    </w:p>
    <w:p w14:paraId="62066DF3" w14:textId="77777777" w:rsidR="00361BBA" w:rsidRDefault="00361BBA" w:rsidP="00361BBA">
      <w:pPr>
        <w:rPr>
          <w:ins w:id="9" w:author="Alana Westwood" w:date="2025-02-26T16:45:00Z" w16du:dateUtc="2025-02-26T20:45:00Z"/>
        </w:rPr>
      </w:pPr>
      <w:ins w:id="10" w:author="Alana Westwood" w:date="2025-02-26T16:45:00Z" w16du:dateUtc="2025-02-26T20:45:00Z">
        <w:r>
          <w:t>Supplement</w:t>
        </w:r>
        <w:r w:rsidRPr="00B92DBA">
          <w:t xml:space="preserve"> to: </w:t>
        </w:r>
      </w:ins>
    </w:p>
    <w:p w14:paraId="2BB4FB2A" w14:textId="77777777" w:rsidR="00361BBA" w:rsidRDefault="00361BBA" w:rsidP="00361BBA">
      <w:pPr>
        <w:ind w:left="567" w:hanging="567"/>
        <w:rPr>
          <w:ins w:id="11" w:author="Alana Westwood" w:date="2025-02-26T16:46:00Z" w16du:dateUtc="2025-02-26T20:46:00Z"/>
        </w:rPr>
      </w:pPr>
      <w:ins w:id="12" w:author="Alana Westwood" w:date="2025-02-26T16:45:00Z" w16du:dateUtc="2025-02-26T20:45:00Z">
        <w:r w:rsidRPr="001F4E9E">
          <w:t>Westwood et al. Mines, mines, &amp; more mines: A spatiotemporal analysis of mining projects assessed under impact assessment laws and regulations in Canada</w:t>
        </w:r>
        <w:r>
          <w:t xml:space="preserve">. </w:t>
        </w:r>
        <w:r w:rsidRPr="00297E6A">
          <w:rPr>
            <w:i/>
            <w:iCs/>
          </w:rPr>
          <w:t>FACETS</w:t>
        </w:r>
        <w:r>
          <w:t>.</w:t>
        </w:r>
      </w:ins>
    </w:p>
    <w:p w14:paraId="3F56292F" w14:textId="77777777" w:rsidR="00361BBA" w:rsidRPr="001F4E9E" w:rsidRDefault="00361BBA" w:rsidP="00361BBA">
      <w:pPr>
        <w:ind w:left="567" w:hanging="567"/>
        <w:rPr>
          <w:ins w:id="13" w:author="Alana Westwood" w:date="2025-02-26T16:45:00Z" w16du:dateUtc="2025-02-26T20:45:00Z"/>
        </w:rPr>
      </w:pPr>
    </w:p>
    <w:p w14:paraId="591445B6" w14:textId="77777777" w:rsidR="00361BBA" w:rsidRDefault="00361BBA" w:rsidP="00361BBA">
      <w:pPr>
        <w:rPr>
          <w:ins w:id="14" w:author="Alana Westwood" w:date="2025-02-26T16:45:00Z" w16du:dateUtc="2025-02-26T20:45:00Z"/>
        </w:rPr>
      </w:pPr>
      <w:ins w:id="15" w:author="Alana Westwood" w:date="2025-02-26T16:45:00Z" w16du:dateUtc="2025-02-26T20:45:00Z">
        <w:r w:rsidRPr="00B973AB">
          <w:rPr>
            <w:b/>
            <w:bCs/>
          </w:rPr>
          <w:t xml:space="preserve">Corresponding author: </w:t>
        </w:r>
        <w:r>
          <w:t xml:space="preserve">Ben Collison, </w:t>
        </w:r>
        <w:r>
          <w:fldChar w:fldCharType="begin"/>
        </w:r>
        <w:r>
          <w:instrText>HYPERLINK "mailto:b.collison@dal.ca"</w:instrText>
        </w:r>
        <w:r>
          <w:fldChar w:fldCharType="separate"/>
        </w:r>
        <w:r w:rsidRPr="00994420">
          <w:rPr>
            <w:rStyle w:val="Hyperlink"/>
          </w:rPr>
          <w:t>b.collison@dal.ca</w:t>
        </w:r>
        <w:r>
          <w:fldChar w:fldCharType="end"/>
        </w:r>
      </w:ins>
    </w:p>
    <w:p w14:paraId="7A56920B" w14:textId="77777777" w:rsidR="00361BBA" w:rsidRDefault="00361BBA" w:rsidP="00361BBA">
      <w:pPr>
        <w:rPr>
          <w:ins w:id="16" w:author="Alana Westwood" w:date="2025-02-26T16:45:00Z" w16du:dateUtc="2025-02-26T20:45:00Z"/>
        </w:rPr>
      </w:pPr>
    </w:p>
    <w:p w14:paraId="047B380F" w14:textId="481CBDFA" w:rsidR="002D0B28" w:rsidRPr="00085035" w:rsidRDefault="00085035">
      <w:pPr>
        <w:rPr>
          <w:rFonts w:ascii="Calibri" w:hAnsi="Calibri" w:cs="Calibri"/>
        </w:rPr>
      </w:pPr>
      <w:r w:rsidRPr="00085035">
        <w:rPr>
          <w:rFonts w:ascii="Calibri" w:hAnsi="Calibri" w:cs="Calibri"/>
        </w:rPr>
        <w:t xml:space="preserve">HOW IA WORKS </w:t>
      </w:r>
      <w:ins w:id="17" w:author="Ben Collison" w:date="2025-01-27T12:49:00Z" w16du:dateUtc="2025-01-27T16:49:00Z">
        <w:r w:rsidR="005A2BF1">
          <w:rPr>
            <w:rFonts w:ascii="Calibri" w:hAnsi="Calibri" w:cs="Calibri"/>
          </w:rPr>
          <w:t xml:space="preserve">FOR </w:t>
        </w:r>
        <w:r w:rsidR="005A2BF1" w:rsidRPr="003F677D">
          <w:rPr>
            <w:rFonts w:ascii="Calibri" w:hAnsi="Calibri" w:cs="Calibri"/>
            <w:b/>
            <w:bCs/>
            <w:rPrChange w:id="18" w:author="Ben Collison" w:date="2025-01-27T13:03:00Z" w16du:dateUtc="2025-01-27T17:03:00Z">
              <w:rPr>
                <w:rFonts w:ascii="Calibri" w:hAnsi="Calibri" w:cs="Calibri"/>
              </w:rPr>
            </w:rPrChange>
          </w:rPr>
          <w:t xml:space="preserve">PROPOSED MINING PROJECTS </w:t>
        </w:r>
        <w:r w:rsidR="005A2BF1">
          <w:rPr>
            <w:rFonts w:ascii="Calibri" w:hAnsi="Calibri" w:cs="Calibri"/>
          </w:rPr>
          <w:t xml:space="preserve">ACROSS CANADIAN </w:t>
        </w:r>
      </w:ins>
      <w:ins w:id="19" w:author="Ben Collison" w:date="2025-01-27T12:50:00Z" w16du:dateUtc="2025-01-27T16:50:00Z">
        <w:r w:rsidR="00570896">
          <w:rPr>
            <w:rFonts w:ascii="Calibri" w:hAnsi="Calibri" w:cs="Calibri"/>
          </w:rPr>
          <w:t>EIA JURISDICTIONS</w:t>
        </w:r>
      </w:ins>
    </w:p>
    <w:p w14:paraId="5174390F" w14:textId="77777777" w:rsidR="00085035" w:rsidRPr="00085035" w:rsidRDefault="00085035">
      <w:pPr>
        <w:rPr>
          <w:rFonts w:ascii="Calibri" w:hAnsi="Calibri" w:cs="Calibri"/>
        </w:rPr>
      </w:pPr>
    </w:p>
    <w:p w14:paraId="3C97819C" w14:textId="77777777" w:rsidR="00C74CAF" w:rsidRDefault="00C74CAF">
      <w:pPr>
        <w:rPr>
          <w:rFonts w:ascii="Calibri" w:hAnsi="Calibri" w:cs="Calibri"/>
          <w:b/>
          <w:bCs/>
        </w:rPr>
      </w:pPr>
    </w:p>
    <w:p w14:paraId="3DC10CBB" w14:textId="08FBBD3D" w:rsidR="00085035" w:rsidRDefault="00085035">
      <w:pPr>
        <w:rPr>
          <w:rFonts w:ascii="Calibri" w:hAnsi="Calibri" w:cs="Calibri"/>
          <w:b/>
          <w:bCs/>
        </w:rPr>
      </w:pPr>
      <w:r w:rsidRPr="00085035">
        <w:rPr>
          <w:rFonts w:ascii="Calibri" w:hAnsi="Calibri" w:cs="Calibri"/>
          <w:b/>
          <w:bCs/>
        </w:rPr>
        <w:t>Federal</w:t>
      </w:r>
    </w:p>
    <w:p w14:paraId="5CE9690E" w14:textId="7083E34E" w:rsidR="00085035" w:rsidRPr="00085035" w:rsidRDefault="00085035" w:rsidP="0008503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Legislative scheme: </w:t>
      </w:r>
      <w:r w:rsidR="00052FF1">
        <w:rPr>
          <w:rFonts w:ascii="Calibri" w:hAnsi="Calibri" w:cs="Calibri"/>
          <w:i/>
          <w:iCs/>
        </w:rPr>
        <w:t>Impact Assessment Act</w:t>
      </w:r>
      <w:r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</w:rPr>
        <w:t xml:space="preserve">2019 + </w:t>
      </w:r>
      <w:r w:rsidRPr="00235FAB">
        <w:rPr>
          <w:rFonts w:ascii="Calibri" w:hAnsi="Calibri" w:cs="Calibri"/>
          <w:i/>
          <w:iCs/>
          <w:rPrChange w:id="20" w:author="Ben Collison" w:date="2025-01-27T13:03:00Z" w16du:dateUtc="2025-01-27T17:03:00Z">
            <w:rPr>
              <w:rFonts w:ascii="Calibri" w:hAnsi="Calibri" w:cs="Calibri"/>
            </w:rPr>
          </w:rPrChange>
        </w:rPr>
        <w:t>Physical Activity Regulations</w:t>
      </w:r>
      <w:r w:rsidR="008C2CBA">
        <w:rPr>
          <w:rFonts w:ascii="Calibri" w:hAnsi="Calibri" w:cs="Calibri"/>
        </w:rPr>
        <w:t>, 2019</w:t>
      </w:r>
    </w:p>
    <w:p w14:paraId="78C49296" w14:textId="3DE83044" w:rsidR="00085035" w:rsidRDefault="00085035" w:rsidP="0008503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it works:</w:t>
      </w:r>
    </w:p>
    <w:p w14:paraId="38BA9E68" w14:textId="475B4F05" w:rsidR="008C2CBA" w:rsidRPr="008D72EE" w:rsidRDefault="008C2CBA" w:rsidP="007C06B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Under the </w:t>
      </w:r>
      <w:r w:rsidR="00115D9B">
        <w:rPr>
          <w:rFonts w:ascii="Calibri" w:hAnsi="Calibri" w:cs="Calibri"/>
          <w:i/>
          <w:iCs/>
        </w:rPr>
        <w:t>IAA</w:t>
      </w:r>
      <w:r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</w:rPr>
        <w:t>2019, proponents</w:t>
      </w:r>
      <w:r w:rsidR="007B39F5">
        <w:rPr>
          <w:rFonts w:ascii="Calibri" w:hAnsi="Calibri" w:cs="Calibri"/>
        </w:rPr>
        <w:t xml:space="preserve"> with projects described on the project list of the </w:t>
      </w:r>
      <w:r w:rsidR="007B39F5">
        <w:rPr>
          <w:rFonts w:ascii="Calibri" w:hAnsi="Calibri" w:cs="Calibri"/>
          <w:i/>
          <w:iCs/>
        </w:rPr>
        <w:t>Physical Activities Regulations</w:t>
      </w:r>
      <w:r w:rsidR="007B39F5" w:rsidRPr="007B39F5">
        <w:rPr>
          <w:rStyle w:val="FootnoteReference"/>
          <w:rFonts w:ascii="Calibri" w:hAnsi="Calibri" w:cs="Calibri"/>
        </w:rPr>
        <w:footnoteReference w:id="2"/>
      </w:r>
      <w:r w:rsidRPr="007B39F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are to provide the </w:t>
      </w:r>
      <w:r>
        <w:rPr>
          <w:rFonts w:ascii="Calibri" w:hAnsi="Calibri" w:cs="Calibri"/>
          <w:iCs/>
        </w:rPr>
        <w:t>Impact Assessment Agency of Canada with an initial description of the project that includes</w:t>
      </w:r>
      <w:r w:rsidR="004F2B30">
        <w:rPr>
          <w:rFonts w:ascii="Calibri" w:hAnsi="Calibri" w:cs="Calibri"/>
          <w:iCs/>
        </w:rPr>
        <w:t xml:space="preserve"> all</w:t>
      </w:r>
      <w:r>
        <w:rPr>
          <w:rFonts w:ascii="Calibri" w:hAnsi="Calibri" w:cs="Calibri"/>
          <w:iCs/>
        </w:rPr>
        <w:t xml:space="preserve"> prescribed information (s. 10). </w:t>
      </w:r>
      <w:r w:rsidR="004F2B30" w:rsidRPr="007C06BA">
        <w:rPr>
          <w:rFonts w:ascii="Calibri" w:hAnsi="Calibri" w:cs="Calibri"/>
          <w:iCs/>
        </w:rPr>
        <w:t>T</w:t>
      </w:r>
      <w:r w:rsidR="00F64CF7" w:rsidRPr="007C06BA">
        <w:rPr>
          <w:rFonts w:ascii="Calibri" w:hAnsi="Calibri" w:cs="Calibri"/>
          <w:iCs/>
        </w:rPr>
        <w:t>h</w:t>
      </w:r>
      <w:r w:rsidR="007C06BA" w:rsidRPr="007C06BA">
        <w:rPr>
          <w:rFonts w:ascii="Calibri" w:hAnsi="Calibri" w:cs="Calibri"/>
          <w:iCs/>
        </w:rPr>
        <w:t xml:space="preserve">is </w:t>
      </w:r>
      <w:r w:rsidR="007B39F5" w:rsidRPr="007C06BA">
        <w:rPr>
          <w:rFonts w:ascii="Calibri" w:hAnsi="Calibri" w:cs="Calibri"/>
          <w:iCs/>
        </w:rPr>
        <w:t xml:space="preserve">180-day </w:t>
      </w:r>
      <w:r w:rsidRPr="007C06BA">
        <w:rPr>
          <w:rFonts w:ascii="Calibri" w:hAnsi="Calibri" w:cs="Calibri"/>
          <w:iCs/>
        </w:rPr>
        <w:t>initial planning phase must also involve</w:t>
      </w:r>
      <w:r w:rsidR="00E95838" w:rsidRPr="007C06BA">
        <w:rPr>
          <w:rFonts w:ascii="Calibri" w:hAnsi="Calibri" w:cs="Calibri"/>
          <w:iCs/>
        </w:rPr>
        <w:t xml:space="preserve"> Indigenous and </w:t>
      </w:r>
      <w:r w:rsidRPr="007C06BA">
        <w:rPr>
          <w:rFonts w:ascii="Calibri" w:hAnsi="Calibri" w:cs="Calibri"/>
          <w:iCs/>
        </w:rPr>
        <w:t>public consult</w:t>
      </w:r>
      <w:r w:rsidR="004F2B30" w:rsidRPr="007C06BA">
        <w:rPr>
          <w:rFonts w:ascii="Calibri" w:hAnsi="Calibri" w:cs="Calibri"/>
          <w:iCs/>
        </w:rPr>
        <w:t>a</w:t>
      </w:r>
      <w:commentRangeStart w:id="21"/>
      <w:r w:rsidRPr="007C06BA">
        <w:rPr>
          <w:rFonts w:ascii="Calibri" w:hAnsi="Calibri" w:cs="Calibri"/>
          <w:iCs/>
        </w:rPr>
        <w:t>t</w:t>
      </w:r>
      <w:commentRangeEnd w:id="21"/>
      <w:r w:rsidR="004F2B30" w:rsidRPr="007C06BA">
        <w:rPr>
          <w:rFonts w:ascii="Calibri" w:hAnsi="Calibri" w:cs="Calibri"/>
          <w:iCs/>
        </w:rPr>
        <w:t>ion</w:t>
      </w:r>
      <w:r>
        <w:rPr>
          <w:rStyle w:val="CommentReference"/>
        </w:rPr>
        <w:commentReference w:id="21"/>
      </w:r>
      <w:r w:rsidR="004F2B30" w:rsidRPr="007C06BA">
        <w:rPr>
          <w:rFonts w:ascii="Calibri" w:hAnsi="Calibri" w:cs="Calibri"/>
          <w:iCs/>
        </w:rPr>
        <w:t xml:space="preserve"> to help shape the proposed assessment</w:t>
      </w:r>
      <w:r w:rsidRPr="007C06BA">
        <w:rPr>
          <w:rFonts w:ascii="Calibri" w:hAnsi="Calibri" w:cs="Calibri"/>
          <w:iCs/>
        </w:rPr>
        <w:t>.</w:t>
      </w:r>
      <w:r w:rsidR="00E95838" w:rsidRPr="007C06BA">
        <w:rPr>
          <w:rFonts w:ascii="Calibri" w:hAnsi="Calibri" w:cs="Calibri"/>
          <w:iCs/>
        </w:rPr>
        <w:t xml:space="preserve"> The Agency will then decide whether an impact assessment is </w:t>
      </w:r>
      <w:r w:rsidR="004F2B30" w:rsidRPr="007C06BA">
        <w:rPr>
          <w:rFonts w:ascii="Calibri" w:hAnsi="Calibri" w:cs="Calibri"/>
          <w:iCs/>
        </w:rPr>
        <w:t xml:space="preserve">ultimately </w:t>
      </w:r>
      <w:r w:rsidR="00E95838" w:rsidRPr="007C06BA">
        <w:rPr>
          <w:rFonts w:ascii="Calibri" w:hAnsi="Calibri" w:cs="Calibri"/>
          <w:iCs/>
        </w:rPr>
        <w:t>required, based on o</w:t>
      </w:r>
      <w:r w:rsidR="004F2B30" w:rsidRPr="007C06BA">
        <w:rPr>
          <w:rFonts w:ascii="Calibri" w:hAnsi="Calibri" w:cs="Calibri"/>
          <w:iCs/>
        </w:rPr>
        <w:t xml:space="preserve">f factors like the presence of </w:t>
      </w:r>
      <w:r w:rsidR="00E95838" w:rsidRPr="007C06BA">
        <w:rPr>
          <w:rFonts w:ascii="Calibri" w:hAnsi="Calibri" w:cs="Calibri"/>
          <w:iCs/>
        </w:rPr>
        <w:t xml:space="preserve">adverse effects within federal jurisdiction </w:t>
      </w:r>
      <w:r w:rsidR="004F2B30" w:rsidRPr="007C06BA">
        <w:rPr>
          <w:rFonts w:ascii="Calibri" w:hAnsi="Calibri" w:cs="Calibri"/>
          <w:iCs/>
        </w:rPr>
        <w:t xml:space="preserve">as well as </w:t>
      </w:r>
      <w:r w:rsidR="00E95838" w:rsidRPr="007C06BA">
        <w:rPr>
          <w:rFonts w:ascii="Calibri" w:hAnsi="Calibri" w:cs="Calibri"/>
          <w:iCs/>
        </w:rPr>
        <w:t xml:space="preserve">any comments received during the public consultation (s. 16(1) and 16(2)). </w:t>
      </w:r>
      <w:r w:rsidR="007B39F5" w:rsidRPr="007C06BA">
        <w:rPr>
          <w:rFonts w:ascii="Calibri" w:hAnsi="Calibri" w:cs="Calibri"/>
          <w:iCs/>
        </w:rPr>
        <w:t>The</w:t>
      </w:r>
      <w:r w:rsidR="00E95838" w:rsidRPr="007C06BA">
        <w:rPr>
          <w:rFonts w:ascii="Calibri" w:hAnsi="Calibri" w:cs="Calibri"/>
          <w:iCs/>
        </w:rPr>
        <w:t xml:space="preserve"> impact assessment will consider </w:t>
      </w:r>
      <w:r w:rsidR="007B39F5" w:rsidRPr="007C06BA">
        <w:rPr>
          <w:rFonts w:ascii="Calibri" w:hAnsi="Calibri" w:cs="Calibri"/>
          <w:iCs/>
        </w:rPr>
        <w:t>the factors pr</w:t>
      </w:r>
      <w:r w:rsidR="008F44BA" w:rsidRPr="007C06BA">
        <w:rPr>
          <w:rFonts w:ascii="Calibri" w:hAnsi="Calibri" w:cs="Calibri"/>
          <w:iCs/>
        </w:rPr>
        <w:t>escribed by the Agency</w:t>
      </w:r>
      <w:r w:rsidR="007B39F5" w:rsidRPr="007C06BA">
        <w:rPr>
          <w:rFonts w:ascii="Calibri" w:hAnsi="Calibri" w:cs="Calibri"/>
          <w:iCs/>
        </w:rPr>
        <w:t xml:space="preserve"> in the </w:t>
      </w:r>
      <w:r w:rsidR="007B39F5" w:rsidRPr="007C06BA">
        <w:rPr>
          <w:rFonts w:ascii="Calibri" w:hAnsi="Calibri" w:cs="Calibri"/>
          <w:b/>
          <w:bCs/>
          <w:iCs/>
        </w:rPr>
        <w:t>Tailored Impact Statement Guidelines</w:t>
      </w:r>
      <w:r w:rsidR="007B39F5" w:rsidRPr="007C06BA">
        <w:rPr>
          <w:rFonts w:ascii="Calibri" w:hAnsi="Calibri" w:cs="Calibri"/>
          <w:iCs/>
        </w:rPr>
        <w:t xml:space="preserve">, including the </w:t>
      </w:r>
      <w:r w:rsidR="00E95838" w:rsidRPr="007C06BA">
        <w:rPr>
          <w:rFonts w:ascii="Calibri" w:hAnsi="Calibri" w:cs="Calibri"/>
          <w:iCs/>
        </w:rPr>
        <w:t xml:space="preserve">potential environmental, health, social and economic impacts of the proposed project. The </w:t>
      </w:r>
      <w:r w:rsidR="007B39F5" w:rsidRPr="007C06BA">
        <w:rPr>
          <w:rFonts w:ascii="Calibri" w:hAnsi="Calibri" w:cs="Calibri"/>
          <w:b/>
          <w:bCs/>
          <w:iCs/>
        </w:rPr>
        <w:t>Impact Statement</w:t>
      </w:r>
      <w:r w:rsidR="00E95838" w:rsidRPr="007C06BA">
        <w:rPr>
          <w:rFonts w:ascii="Calibri" w:hAnsi="Calibri" w:cs="Calibri"/>
          <w:iCs/>
        </w:rPr>
        <w:t xml:space="preserve"> generat</w:t>
      </w:r>
      <w:r w:rsidR="004F2B30" w:rsidRPr="007C06BA">
        <w:rPr>
          <w:rFonts w:ascii="Calibri" w:hAnsi="Calibri" w:cs="Calibri"/>
          <w:iCs/>
        </w:rPr>
        <w:t>ed</w:t>
      </w:r>
      <w:r w:rsidR="007B39F5" w:rsidRPr="007C06BA">
        <w:rPr>
          <w:rFonts w:ascii="Calibri" w:hAnsi="Calibri" w:cs="Calibri"/>
          <w:iCs/>
        </w:rPr>
        <w:t xml:space="preserve"> by the proponent</w:t>
      </w:r>
      <w:r w:rsidR="00E95838" w:rsidRPr="007C06BA">
        <w:rPr>
          <w:rFonts w:ascii="Calibri" w:hAnsi="Calibri" w:cs="Calibri"/>
          <w:iCs/>
        </w:rPr>
        <w:t>, in conjunction with Crown consultation processes, will inform the</w:t>
      </w:r>
      <w:r w:rsidR="008F44BA" w:rsidRPr="007C06BA">
        <w:rPr>
          <w:rFonts w:ascii="Calibri" w:hAnsi="Calibri" w:cs="Calibri"/>
          <w:iCs/>
        </w:rPr>
        <w:t xml:space="preserve"> Agency’s recommendations, submitted to the Minister in the </w:t>
      </w:r>
      <w:r w:rsidR="008F44BA" w:rsidRPr="007C06BA">
        <w:rPr>
          <w:rFonts w:ascii="Calibri" w:hAnsi="Calibri" w:cs="Calibri"/>
          <w:b/>
          <w:bCs/>
          <w:iCs/>
        </w:rPr>
        <w:t>Impact Assessment Report</w:t>
      </w:r>
      <w:r w:rsidR="008F44BA" w:rsidRPr="007C06BA">
        <w:rPr>
          <w:rFonts w:ascii="Calibri" w:hAnsi="Calibri" w:cs="Calibri"/>
          <w:iCs/>
        </w:rPr>
        <w:t>. The</w:t>
      </w:r>
      <w:r w:rsidR="00E95838" w:rsidRPr="007C06BA">
        <w:rPr>
          <w:rFonts w:ascii="Calibri" w:hAnsi="Calibri" w:cs="Calibri"/>
          <w:iCs/>
        </w:rPr>
        <w:t xml:space="preserve"> Minister’s (</w:t>
      </w:r>
      <w:proofErr w:type="gramStart"/>
      <w:r w:rsidR="00E95838" w:rsidRPr="007C06BA">
        <w:rPr>
          <w:rFonts w:ascii="Calibri" w:hAnsi="Calibri" w:cs="Calibri"/>
          <w:iCs/>
        </w:rPr>
        <w:t>or,</w:t>
      </w:r>
      <w:proofErr w:type="gramEnd"/>
      <w:r w:rsidR="00E95838" w:rsidRPr="007C06BA">
        <w:rPr>
          <w:rFonts w:ascii="Calibri" w:hAnsi="Calibri" w:cs="Calibri"/>
          <w:iCs/>
        </w:rPr>
        <w:t xml:space="preserve"> the Governor in Council if the power is referred to it by the Minster) decision to </w:t>
      </w:r>
      <w:r w:rsidR="004F2B30" w:rsidRPr="007C06BA">
        <w:rPr>
          <w:rFonts w:ascii="Calibri" w:hAnsi="Calibri" w:cs="Calibri"/>
          <w:iCs/>
        </w:rPr>
        <w:t xml:space="preserve">approve the project or not, or, if the project’s adverse effects are in the public interest, to establish proponent conditions. Compliance with the </w:t>
      </w:r>
      <w:r w:rsidR="004F2B30" w:rsidRPr="007C06BA">
        <w:rPr>
          <w:rFonts w:ascii="Calibri" w:hAnsi="Calibri" w:cs="Calibri"/>
          <w:b/>
          <w:bCs/>
          <w:iCs/>
        </w:rPr>
        <w:t>Decision Statement</w:t>
      </w:r>
      <w:r w:rsidR="004F2B30" w:rsidRPr="007C06BA">
        <w:rPr>
          <w:rFonts w:ascii="Calibri" w:hAnsi="Calibri" w:cs="Calibri"/>
          <w:iCs/>
        </w:rPr>
        <w:t xml:space="preserve"> will be monitored and Indigenous and community participation in follow-up will be prioritized.</w:t>
      </w:r>
    </w:p>
    <w:p w14:paraId="0C5E13BA" w14:textId="77777777" w:rsidR="008C3C83" w:rsidRPr="008C3C83" w:rsidRDefault="008C3C83" w:rsidP="008C3C83">
      <w:pPr>
        <w:pStyle w:val="ListParagraph"/>
        <w:rPr>
          <w:rFonts w:ascii="Calibri" w:hAnsi="Calibri" w:cs="Calibri"/>
          <w:b/>
          <w:bCs/>
        </w:rPr>
      </w:pPr>
    </w:p>
    <w:p w14:paraId="67FE5714" w14:textId="3B38C804" w:rsidR="008D72EE" w:rsidRPr="008D72EE" w:rsidRDefault="008D72EE" w:rsidP="008D72E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iCs/>
        </w:rPr>
        <w:lastRenderedPageBreak/>
        <w:t>Mining project thresholds:</w:t>
      </w:r>
    </w:p>
    <w:p w14:paraId="075D07C1" w14:textId="6B48E965" w:rsidR="00085035" w:rsidRPr="00253296" w:rsidRDefault="008D72EE" w:rsidP="0025329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iCs/>
        </w:rPr>
        <w:t xml:space="preserve">Section 18 of the </w:t>
      </w:r>
      <w:r>
        <w:rPr>
          <w:rFonts w:ascii="Calibri" w:hAnsi="Calibri" w:cs="Calibri"/>
          <w:i/>
        </w:rPr>
        <w:t xml:space="preserve">Regulations </w:t>
      </w:r>
      <w:r>
        <w:rPr>
          <w:rFonts w:ascii="Calibri" w:hAnsi="Calibri" w:cs="Calibri"/>
          <w:iCs/>
        </w:rPr>
        <w:t>specifies that n</w:t>
      </w:r>
      <w:r w:rsidR="003615BC">
        <w:rPr>
          <w:rFonts w:ascii="Calibri" w:hAnsi="Calibri" w:cs="Calibri"/>
          <w:iCs/>
        </w:rPr>
        <w:t>ew coal, diamond</w:t>
      </w:r>
      <w:r w:rsidR="00C86C87">
        <w:rPr>
          <w:rFonts w:ascii="Calibri" w:hAnsi="Calibri" w:cs="Calibri"/>
          <w:iCs/>
        </w:rPr>
        <w:t xml:space="preserve"> and metal </w:t>
      </w:r>
      <w:r>
        <w:rPr>
          <w:rFonts w:ascii="Calibri" w:hAnsi="Calibri" w:cs="Calibri"/>
          <w:iCs/>
        </w:rPr>
        <w:t xml:space="preserve">mines </w:t>
      </w:r>
      <w:r w:rsidR="00C86C87">
        <w:rPr>
          <w:rFonts w:ascii="Calibri" w:hAnsi="Calibri" w:cs="Calibri"/>
          <w:iCs/>
        </w:rPr>
        <w:t xml:space="preserve">or mills with a production capacity of 5000 t/day or more </w:t>
      </w:r>
      <w:r>
        <w:rPr>
          <w:rFonts w:ascii="Calibri" w:hAnsi="Calibri" w:cs="Calibri"/>
          <w:iCs/>
        </w:rPr>
        <w:t>will be subject to the impact assessment process</w:t>
      </w:r>
      <w:r w:rsidR="0063378F">
        <w:rPr>
          <w:rFonts w:ascii="Calibri" w:hAnsi="Calibri" w:cs="Calibri"/>
          <w:iCs/>
        </w:rPr>
        <w:t xml:space="preserve">. The same is true for new rare earth element mines with a capacity of </w:t>
      </w:r>
      <w:r w:rsidR="00D020C3">
        <w:rPr>
          <w:rFonts w:ascii="Calibri" w:hAnsi="Calibri" w:cs="Calibri"/>
          <w:iCs/>
        </w:rPr>
        <w:t>at least 2500 t/day or</w:t>
      </w:r>
      <w:r w:rsidR="00A777F6">
        <w:rPr>
          <w:rFonts w:ascii="Calibri" w:hAnsi="Calibri" w:cs="Calibri"/>
          <w:iCs/>
        </w:rPr>
        <w:t xml:space="preserve"> new stone quarry or sand or gravel pits with a production capacity of at least</w:t>
      </w:r>
      <w:r w:rsidR="00D020C3">
        <w:rPr>
          <w:rFonts w:ascii="Calibri" w:hAnsi="Calibri" w:cs="Calibri"/>
          <w:iCs/>
        </w:rPr>
        <w:t xml:space="preserve"> </w:t>
      </w:r>
      <w:r w:rsidR="0063378F">
        <w:rPr>
          <w:rFonts w:ascii="Calibri" w:hAnsi="Calibri" w:cs="Calibri"/>
          <w:iCs/>
        </w:rPr>
        <w:t>3</w:t>
      </w:r>
      <w:r w:rsidR="00C813B3">
        <w:rPr>
          <w:rFonts w:ascii="Calibri" w:hAnsi="Calibri" w:cs="Calibri"/>
          <w:iCs/>
        </w:rPr>
        <w:t xml:space="preserve"> </w:t>
      </w:r>
      <w:r w:rsidR="0063378F">
        <w:rPr>
          <w:rFonts w:ascii="Calibri" w:hAnsi="Calibri" w:cs="Calibri"/>
          <w:iCs/>
        </w:rPr>
        <w:t>500</w:t>
      </w:r>
      <w:r w:rsidR="00C813B3">
        <w:rPr>
          <w:rFonts w:ascii="Calibri" w:hAnsi="Calibri" w:cs="Calibri"/>
          <w:iCs/>
        </w:rPr>
        <w:t xml:space="preserve"> </w:t>
      </w:r>
      <w:r w:rsidR="0063378F">
        <w:rPr>
          <w:rFonts w:ascii="Calibri" w:hAnsi="Calibri" w:cs="Calibri"/>
          <w:iCs/>
        </w:rPr>
        <w:t>000 t/year</w:t>
      </w:r>
      <w:r w:rsidR="00A777F6">
        <w:rPr>
          <w:rFonts w:ascii="Calibri" w:hAnsi="Calibri" w:cs="Calibri"/>
          <w:iCs/>
        </w:rPr>
        <w:t>.</w:t>
      </w:r>
      <w:r w:rsidR="00ED4804">
        <w:rPr>
          <w:rFonts w:ascii="Calibri" w:hAnsi="Calibri" w:cs="Calibri"/>
          <w:iCs/>
        </w:rPr>
        <w:t xml:space="preserve"> Sections 19 through 25 set out additional thresholds for existing mines</w:t>
      </w:r>
      <w:r w:rsidR="000A022B">
        <w:rPr>
          <w:rFonts w:ascii="Calibri" w:hAnsi="Calibri" w:cs="Calibri"/>
          <w:iCs/>
        </w:rPr>
        <w:t xml:space="preserve"> and speak more specifically to </w:t>
      </w:r>
      <w:r w:rsidR="00253296">
        <w:rPr>
          <w:rFonts w:ascii="Calibri" w:hAnsi="Calibri" w:cs="Calibri"/>
          <w:iCs/>
        </w:rPr>
        <w:t>the process set out for uranium mines.</w:t>
      </w:r>
    </w:p>
    <w:p w14:paraId="6D4328FF" w14:textId="77777777" w:rsidR="00253296" w:rsidRPr="00253296" w:rsidRDefault="00253296" w:rsidP="00253296">
      <w:pPr>
        <w:pStyle w:val="ListParagraph"/>
        <w:ind w:left="1440"/>
        <w:rPr>
          <w:rFonts w:ascii="Calibri" w:hAnsi="Calibri" w:cs="Calibri"/>
          <w:b/>
          <w:bCs/>
        </w:rPr>
      </w:pPr>
    </w:p>
    <w:p w14:paraId="3B5E62F0" w14:textId="23CC02A6" w:rsidR="00085035" w:rsidRPr="00253296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BC</w:t>
      </w:r>
    </w:p>
    <w:p w14:paraId="35EC54C1" w14:textId="2948F76C" w:rsidR="00253296" w:rsidRPr="00253296" w:rsidRDefault="00253296" w:rsidP="0025329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D25044">
        <w:rPr>
          <w:rFonts w:ascii="Calibri" w:hAnsi="Calibri" w:cs="Calibri"/>
          <w:b/>
          <w:bCs/>
        </w:rPr>
        <w:t xml:space="preserve"> </w:t>
      </w:r>
      <w:r w:rsidR="00D25044">
        <w:rPr>
          <w:rFonts w:ascii="Calibri" w:hAnsi="Calibri" w:cs="Calibri"/>
          <w:i/>
          <w:iCs/>
        </w:rPr>
        <w:t>Environmental Assessment Act</w:t>
      </w:r>
      <w:r w:rsidR="001D0005">
        <w:rPr>
          <w:rFonts w:ascii="Calibri" w:hAnsi="Calibri" w:cs="Calibri"/>
          <w:i/>
          <w:iCs/>
        </w:rPr>
        <w:t xml:space="preserve">, </w:t>
      </w:r>
      <w:r w:rsidR="001D0005">
        <w:rPr>
          <w:rFonts w:ascii="Calibri" w:hAnsi="Calibri" w:cs="Calibri"/>
        </w:rPr>
        <w:t xml:space="preserve">2018 + </w:t>
      </w:r>
      <w:r w:rsidR="001D0005">
        <w:rPr>
          <w:rFonts w:ascii="Calibri" w:hAnsi="Calibri" w:cs="Calibri"/>
          <w:i/>
          <w:iCs/>
        </w:rPr>
        <w:t>Reviewable Projects Regulation</w:t>
      </w:r>
      <w:r w:rsidR="00233C82">
        <w:rPr>
          <w:rFonts w:ascii="Calibri" w:hAnsi="Calibri" w:cs="Calibri"/>
          <w:i/>
          <w:iCs/>
        </w:rPr>
        <w:t xml:space="preserve">, </w:t>
      </w:r>
      <w:r w:rsidR="00233C82">
        <w:rPr>
          <w:rFonts w:ascii="Calibri" w:hAnsi="Calibri" w:cs="Calibri"/>
        </w:rPr>
        <w:t>2019</w:t>
      </w:r>
    </w:p>
    <w:p w14:paraId="72EF0A4C" w14:textId="680CCB7A" w:rsidR="00253296" w:rsidRDefault="00253296" w:rsidP="0025329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works:</w:t>
      </w:r>
      <w:r w:rsidR="0052231A">
        <w:rPr>
          <w:rFonts w:ascii="Calibri" w:hAnsi="Calibri" w:cs="Calibri"/>
          <w:b/>
          <w:bCs/>
        </w:rPr>
        <w:t xml:space="preserve"> </w:t>
      </w:r>
    </w:p>
    <w:p w14:paraId="4A078448" w14:textId="1A75F7E9" w:rsidR="008C3C83" w:rsidRPr="001B2A2B" w:rsidRDefault="00CA23B3" w:rsidP="001B2A2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Projects subject to BC’s </w:t>
      </w:r>
      <w:r>
        <w:rPr>
          <w:rFonts w:ascii="Calibri" w:hAnsi="Calibri" w:cs="Calibri"/>
          <w:i/>
          <w:iCs/>
        </w:rPr>
        <w:t xml:space="preserve">Environmental Assessment Act, </w:t>
      </w:r>
      <w:r>
        <w:rPr>
          <w:rFonts w:ascii="Calibri" w:hAnsi="Calibri" w:cs="Calibri"/>
        </w:rPr>
        <w:t xml:space="preserve">2018 will </w:t>
      </w:r>
      <w:r w:rsidR="004B4BF5">
        <w:rPr>
          <w:rFonts w:ascii="Calibri" w:hAnsi="Calibri" w:cs="Calibri"/>
        </w:rPr>
        <w:t xml:space="preserve">go through an </w:t>
      </w:r>
      <w:r w:rsidR="004B4BF5">
        <w:rPr>
          <w:rFonts w:ascii="Calibri" w:hAnsi="Calibri" w:cs="Calibri"/>
          <w:b/>
          <w:bCs/>
        </w:rPr>
        <w:t xml:space="preserve">early engagement phase, </w:t>
      </w:r>
      <w:r w:rsidR="004B4BF5">
        <w:rPr>
          <w:rFonts w:ascii="Calibri" w:hAnsi="Calibri" w:cs="Calibri"/>
        </w:rPr>
        <w:t>where all participants</w:t>
      </w:r>
      <w:r w:rsidR="00F417D8">
        <w:rPr>
          <w:rFonts w:ascii="Calibri" w:hAnsi="Calibri" w:cs="Calibri"/>
        </w:rPr>
        <w:t>, including interested First Nations, will have the opportunity to establish a foundation for the whole of the environmental assessment process</w:t>
      </w:r>
      <w:r w:rsidR="001D74D8">
        <w:rPr>
          <w:rFonts w:ascii="Calibri" w:hAnsi="Calibri" w:cs="Calibri"/>
        </w:rPr>
        <w:t xml:space="preserve">, including the </w:t>
      </w:r>
      <w:r w:rsidR="00915F3A">
        <w:rPr>
          <w:rFonts w:ascii="Calibri" w:hAnsi="Calibri" w:cs="Calibri"/>
          <w:b/>
          <w:bCs/>
        </w:rPr>
        <w:t xml:space="preserve">readiness to decision </w:t>
      </w:r>
      <w:r w:rsidR="00915F3A">
        <w:rPr>
          <w:rFonts w:ascii="Calibri" w:hAnsi="Calibri" w:cs="Calibri"/>
        </w:rPr>
        <w:t xml:space="preserve">(i.e., the decision to proceed with an environmental assessment). </w:t>
      </w:r>
      <w:r w:rsidR="0077193B">
        <w:rPr>
          <w:rFonts w:ascii="Calibri" w:hAnsi="Calibri" w:cs="Calibri"/>
        </w:rPr>
        <w:t xml:space="preserve">Building off of the </w:t>
      </w:r>
      <w:r w:rsidR="00A95AA0">
        <w:rPr>
          <w:rFonts w:ascii="Calibri" w:hAnsi="Calibri" w:cs="Calibri"/>
        </w:rPr>
        <w:t>early engagement phase and readiness decision,</w:t>
      </w:r>
      <w:r w:rsidR="00F512D3">
        <w:rPr>
          <w:rFonts w:ascii="Calibri" w:hAnsi="Calibri" w:cs="Calibri"/>
        </w:rPr>
        <w:t xml:space="preserve"> the </w:t>
      </w:r>
      <w:r w:rsidR="00F512D3" w:rsidRPr="00F512D3">
        <w:rPr>
          <w:rFonts w:ascii="Calibri" w:hAnsi="Calibri" w:cs="Calibri"/>
          <w:b/>
          <w:bCs/>
        </w:rPr>
        <w:t>process planning</w:t>
      </w:r>
      <w:r w:rsidR="00F512D3">
        <w:rPr>
          <w:rFonts w:ascii="Calibri" w:hAnsi="Calibri" w:cs="Calibri"/>
        </w:rPr>
        <w:t xml:space="preserve"> stage formalizes how the environmental assessment</w:t>
      </w:r>
      <w:r w:rsidR="002A0E8D">
        <w:rPr>
          <w:rFonts w:ascii="Calibri" w:hAnsi="Calibri" w:cs="Calibri"/>
        </w:rPr>
        <w:t xml:space="preserve"> and its associated public engagement</w:t>
      </w:r>
      <w:r w:rsidR="00F512D3">
        <w:rPr>
          <w:rFonts w:ascii="Calibri" w:hAnsi="Calibri" w:cs="Calibri"/>
        </w:rPr>
        <w:t xml:space="preserve"> is to be carried out.</w:t>
      </w:r>
      <w:r w:rsidR="00B34785">
        <w:rPr>
          <w:rFonts w:ascii="Calibri" w:hAnsi="Calibri" w:cs="Calibri"/>
        </w:rPr>
        <w:t xml:space="preserve"> The proponent </w:t>
      </w:r>
      <w:r w:rsidR="003369EE">
        <w:rPr>
          <w:rFonts w:ascii="Calibri" w:hAnsi="Calibri" w:cs="Calibri"/>
        </w:rPr>
        <w:t xml:space="preserve">will then develop their </w:t>
      </w:r>
      <w:r w:rsidR="003369EE" w:rsidRPr="00B31A9D">
        <w:rPr>
          <w:rFonts w:ascii="Calibri" w:hAnsi="Calibri" w:cs="Calibri"/>
          <w:b/>
          <w:bCs/>
        </w:rPr>
        <w:t>application for an environmental assessment certificate</w:t>
      </w:r>
      <w:r w:rsidR="00154B3D">
        <w:rPr>
          <w:rFonts w:ascii="Calibri" w:hAnsi="Calibri" w:cs="Calibri"/>
        </w:rPr>
        <w:t>, which will be reviewed by participating Indigenous nations, the Technical Advisory Committee, and the Community Advisory Committee</w:t>
      </w:r>
      <w:r w:rsidR="00324ADE">
        <w:rPr>
          <w:rFonts w:ascii="Calibri" w:hAnsi="Calibri" w:cs="Calibri"/>
        </w:rPr>
        <w:t xml:space="preserve">. </w:t>
      </w:r>
      <w:r w:rsidR="00B31A9D">
        <w:rPr>
          <w:rFonts w:ascii="Calibri" w:hAnsi="Calibri" w:cs="Calibri"/>
        </w:rPr>
        <w:t>Where necessary, revisions will be provided.</w:t>
      </w:r>
      <w:r w:rsidR="008C3C83">
        <w:rPr>
          <w:rFonts w:ascii="Calibri" w:hAnsi="Calibri" w:cs="Calibri"/>
        </w:rPr>
        <w:t xml:space="preserve"> </w:t>
      </w:r>
      <w:r w:rsidR="009C24E0">
        <w:rPr>
          <w:rFonts w:ascii="Calibri" w:hAnsi="Calibri" w:cs="Calibri"/>
        </w:rPr>
        <w:t xml:space="preserve">The chief executive assessment officer will then develop a </w:t>
      </w:r>
      <w:r w:rsidR="009C24E0">
        <w:rPr>
          <w:rFonts w:ascii="Calibri" w:hAnsi="Calibri" w:cs="Calibri"/>
          <w:b/>
          <w:bCs/>
        </w:rPr>
        <w:t xml:space="preserve">draft Assessment Report </w:t>
      </w:r>
      <w:r w:rsidR="009C24E0">
        <w:rPr>
          <w:rFonts w:ascii="Calibri" w:hAnsi="Calibri" w:cs="Calibri"/>
        </w:rPr>
        <w:t xml:space="preserve">and </w:t>
      </w:r>
      <w:r w:rsidR="009C24E0">
        <w:rPr>
          <w:rFonts w:ascii="Calibri" w:hAnsi="Calibri" w:cs="Calibri"/>
          <w:b/>
          <w:bCs/>
        </w:rPr>
        <w:t xml:space="preserve">draft environmental assessment certificate </w:t>
      </w:r>
      <w:r w:rsidR="009C24E0">
        <w:rPr>
          <w:rFonts w:ascii="Calibri" w:hAnsi="Calibri" w:cs="Calibri"/>
        </w:rPr>
        <w:t xml:space="preserve">(with conditions). </w:t>
      </w:r>
      <w:r w:rsidR="00CC3789">
        <w:rPr>
          <w:rFonts w:ascii="Calibri" w:hAnsi="Calibri" w:cs="Calibri"/>
        </w:rPr>
        <w:t>The public will have the opportunity to comment</w:t>
      </w:r>
      <w:r w:rsidR="00E16B5C">
        <w:rPr>
          <w:rFonts w:ascii="Calibri" w:hAnsi="Calibri" w:cs="Calibri"/>
        </w:rPr>
        <w:t xml:space="preserve">. </w:t>
      </w:r>
      <w:r w:rsidR="00A979CA">
        <w:rPr>
          <w:rFonts w:ascii="Calibri" w:hAnsi="Calibri" w:cs="Calibri"/>
        </w:rPr>
        <w:t>The</w:t>
      </w:r>
      <w:r w:rsidR="00394B2B">
        <w:rPr>
          <w:rFonts w:ascii="Calibri" w:hAnsi="Calibri" w:cs="Calibri"/>
        </w:rPr>
        <w:t xml:space="preserve"> environmental assessment body’s</w:t>
      </w:r>
      <w:r w:rsidR="00A979CA">
        <w:rPr>
          <w:rFonts w:ascii="Calibri" w:hAnsi="Calibri" w:cs="Calibri"/>
        </w:rPr>
        <w:t xml:space="preserve"> </w:t>
      </w:r>
      <w:r w:rsidR="00891F48" w:rsidRPr="00891F48">
        <w:rPr>
          <w:rFonts w:ascii="Calibri" w:hAnsi="Calibri" w:cs="Calibri"/>
          <w:b/>
          <w:bCs/>
        </w:rPr>
        <w:t xml:space="preserve">finalized </w:t>
      </w:r>
      <w:r w:rsidR="00A979CA" w:rsidRPr="00891F48">
        <w:rPr>
          <w:rFonts w:ascii="Calibri" w:hAnsi="Calibri" w:cs="Calibri"/>
          <w:b/>
          <w:bCs/>
        </w:rPr>
        <w:t>referral package</w:t>
      </w:r>
      <w:r w:rsidR="00A979CA">
        <w:rPr>
          <w:rFonts w:ascii="Calibri" w:hAnsi="Calibri" w:cs="Calibri"/>
        </w:rPr>
        <w:t xml:space="preserve"> will then be submitted to </w:t>
      </w:r>
      <w:r w:rsidR="00394B2B">
        <w:rPr>
          <w:rFonts w:ascii="Calibri" w:hAnsi="Calibri" w:cs="Calibri"/>
        </w:rPr>
        <w:t>the</w:t>
      </w:r>
      <w:r w:rsidR="00891F48">
        <w:rPr>
          <w:rFonts w:ascii="Calibri" w:hAnsi="Calibri" w:cs="Calibri"/>
        </w:rPr>
        <w:t xml:space="preserve"> </w:t>
      </w:r>
      <w:r w:rsidR="00FC6CBA">
        <w:rPr>
          <w:rFonts w:ascii="Calibri" w:hAnsi="Calibri" w:cs="Calibri"/>
        </w:rPr>
        <w:t xml:space="preserve">minister </w:t>
      </w:r>
      <w:r w:rsidR="00891F48">
        <w:rPr>
          <w:rFonts w:ascii="Calibri" w:hAnsi="Calibri" w:cs="Calibri"/>
        </w:rPr>
        <w:t xml:space="preserve">responsible for a specified reviewable project </w:t>
      </w:r>
      <w:r w:rsidR="00FC6CBA">
        <w:rPr>
          <w:rFonts w:ascii="Calibri" w:hAnsi="Calibri" w:cs="Calibri"/>
        </w:rPr>
        <w:t>(as designated by the Lieutenant Governor in Council</w:t>
      </w:r>
      <w:r w:rsidR="00C74722">
        <w:rPr>
          <w:rFonts w:ascii="Calibri" w:hAnsi="Calibri" w:cs="Calibri"/>
        </w:rPr>
        <w:t xml:space="preserve"> to </w:t>
      </w:r>
      <w:r w:rsidR="009B44F4">
        <w:rPr>
          <w:rFonts w:ascii="Calibri" w:hAnsi="Calibri" w:cs="Calibri"/>
        </w:rPr>
        <w:t>decide whether to issue a certificate or not</w:t>
      </w:r>
      <w:r w:rsidR="00DD2623">
        <w:rPr>
          <w:rFonts w:ascii="Calibri" w:hAnsi="Calibri" w:cs="Calibri"/>
        </w:rPr>
        <w:t xml:space="preserve">, based on </w:t>
      </w:r>
      <w:r w:rsidR="00C320D6">
        <w:rPr>
          <w:rFonts w:ascii="Calibri" w:hAnsi="Calibri" w:cs="Calibri"/>
        </w:rPr>
        <w:t xml:space="preserve">the finalized Assessment Report, the </w:t>
      </w:r>
      <w:r w:rsidR="00DD2623">
        <w:rPr>
          <w:rFonts w:ascii="Calibri" w:hAnsi="Calibri" w:cs="Calibri"/>
        </w:rPr>
        <w:t>re</w:t>
      </w:r>
      <w:r w:rsidR="00C320D6">
        <w:rPr>
          <w:rFonts w:ascii="Calibri" w:hAnsi="Calibri" w:cs="Calibri"/>
        </w:rPr>
        <w:t>commendations received,</w:t>
      </w:r>
      <w:r w:rsidR="00960A19">
        <w:rPr>
          <w:rFonts w:ascii="Calibri" w:hAnsi="Calibri" w:cs="Calibri"/>
        </w:rPr>
        <w:t xml:space="preserve"> the sustainability and reconciliation purposes of the EAO and other matters considered relevant to the public interest.</w:t>
      </w:r>
      <w:r w:rsidR="001C5F7D">
        <w:rPr>
          <w:rFonts w:ascii="Calibri" w:hAnsi="Calibri" w:cs="Calibri"/>
        </w:rPr>
        <w:t xml:space="preserve"> </w:t>
      </w:r>
      <w:r w:rsidR="001C5F7D" w:rsidRPr="004A656E">
        <w:rPr>
          <w:rFonts w:ascii="Calibri" w:hAnsi="Calibri" w:cs="Calibri"/>
        </w:rPr>
        <w:t>Where environmental assessment certificates are</w:t>
      </w:r>
      <w:r w:rsidR="001C5F7D">
        <w:rPr>
          <w:rFonts w:ascii="Calibri" w:hAnsi="Calibri" w:cs="Calibri"/>
        </w:rPr>
        <w:t xml:space="preserve"> issued, </w:t>
      </w:r>
      <w:r w:rsidR="004A656E">
        <w:rPr>
          <w:rFonts w:ascii="Calibri" w:hAnsi="Calibri" w:cs="Calibri"/>
          <w:b/>
          <w:bCs/>
        </w:rPr>
        <w:t>post-certificate activities</w:t>
      </w:r>
      <w:r w:rsidR="004A656E">
        <w:rPr>
          <w:rFonts w:ascii="Calibri" w:hAnsi="Calibri" w:cs="Calibri"/>
        </w:rPr>
        <w:t xml:space="preserve"> will be undertaken by the compliance and enforcement branch of the EAO.</w:t>
      </w:r>
    </w:p>
    <w:p w14:paraId="4B46D7A8" w14:textId="7A674AA7" w:rsidR="00253296" w:rsidRPr="000F6681" w:rsidRDefault="00253296" w:rsidP="0025329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  <w:r w:rsidR="000F6681">
        <w:rPr>
          <w:rFonts w:ascii="Calibri" w:hAnsi="Calibri" w:cs="Calibri"/>
          <w:b/>
          <w:bCs/>
        </w:rPr>
        <w:t xml:space="preserve"> </w:t>
      </w:r>
    </w:p>
    <w:p w14:paraId="53BF5A26" w14:textId="77777777" w:rsidR="00C04F8B" w:rsidRPr="00C04F8B" w:rsidRDefault="00967C88" w:rsidP="000F6681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Projects will be subject to BC’s environmental assessment process if they meet the criteria set out in the </w:t>
      </w:r>
      <w:r>
        <w:rPr>
          <w:rFonts w:ascii="Calibri" w:hAnsi="Calibri" w:cs="Calibri"/>
          <w:i/>
          <w:iCs/>
        </w:rPr>
        <w:t xml:space="preserve">Reviewable Projects Regulation, </w:t>
      </w:r>
      <w:r w:rsidR="00812957">
        <w:rPr>
          <w:rFonts w:ascii="Calibri" w:hAnsi="Calibri" w:cs="Calibri"/>
        </w:rPr>
        <w:t>are specifically designated by the Minister of the Environment and Parks</w:t>
      </w:r>
      <w:r w:rsidR="00C91A02">
        <w:rPr>
          <w:rFonts w:ascii="Calibri" w:hAnsi="Calibri" w:cs="Calibri"/>
        </w:rPr>
        <w:t xml:space="preserve">, or when otherwise </w:t>
      </w:r>
      <w:r w:rsidR="00401816">
        <w:rPr>
          <w:rFonts w:ascii="Calibri" w:hAnsi="Calibri" w:cs="Calibri"/>
        </w:rPr>
        <w:t xml:space="preserve">subject to assessment </w:t>
      </w:r>
      <w:r w:rsidR="00C91A02">
        <w:rPr>
          <w:rFonts w:ascii="Calibri" w:hAnsi="Calibri" w:cs="Calibri"/>
        </w:rPr>
        <w:t>by the chief executive assessment officer at the request of the project proponent</w:t>
      </w:r>
      <w:commentRangeStart w:id="22"/>
      <w:r w:rsidR="00C91A02">
        <w:rPr>
          <w:rFonts w:ascii="Calibri" w:hAnsi="Calibri" w:cs="Calibri"/>
        </w:rPr>
        <w:t>.</w:t>
      </w:r>
      <w:commentRangeEnd w:id="22"/>
      <w:r w:rsidR="00C91A02">
        <w:rPr>
          <w:rStyle w:val="CommentReference"/>
        </w:rPr>
        <w:commentReference w:id="22"/>
      </w:r>
      <w:r w:rsidR="00C91A02">
        <w:rPr>
          <w:rFonts w:ascii="Calibri" w:hAnsi="Calibri" w:cs="Calibri"/>
        </w:rPr>
        <w:t xml:space="preserve"> </w:t>
      </w:r>
      <w:r w:rsidR="005D7675">
        <w:rPr>
          <w:rFonts w:ascii="Calibri" w:hAnsi="Calibri" w:cs="Calibri"/>
        </w:rPr>
        <w:t xml:space="preserve">The </w:t>
      </w:r>
      <w:r w:rsidR="00C04F8B">
        <w:rPr>
          <w:rFonts w:ascii="Calibri" w:hAnsi="Calibri" w:cs="Calibri"/>
        </w:rPr>
        <w:t>following mining projects are subject to provincial EA:</w:t>
      </w:r>
    </w:p>
    <w:p w14:paraId="25C0F5EA" w14:textId="0CFAFCCF" w:rsidR="000F6681" w:rsidRPr="00C04F8B" w:rsidRDefault="00C04F8B" w:rsidP="00C04F8B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</w:t>
      </w:r>
      <w:r w:rsidR="00DE1B39">
        <w:rPr>
          <w:rFonts w:ascii="Calibri" w:hAnsi="Calibri" w:cs="Calibri"/>
        </w:rPr>
        <w:t xml:space="preserve">ew or existing coal mines with a </w:t>
      </w:r>
      <w:r w:rsidR="00C813B3">
        <w:rPr>
          <w:rFonts w:ascii="Calibri" w:hAnsi="Calibri" w:cs="Calibri"/>
        </w:rPr>
        <w:t xml:space="preserve">production capacity of </w:t>
      </w:r>
      <w:r w:rsidR="008A6893">
        <w:rPr>
          <w:rFonts w:ascii="Calibri" w:hAnsi="Calibri" w:cs="Calibri"/>
        </w:rPr>
        <w:t>at least</w:t>
      </w:r>
      <w:r w:rsidR="00C813B3">
        <w:rPr>
          <w:rFonts w:ascii="Calibri" w:hAnsi="Calibri" w:cs="Calibri"/>
        </w:rPr>
        <w:t xml:space="preserve"> 250 000 t/year</w:t>
      </w:r>
    </w:p>
    <w:p w14:paraId="545E8925" w14:textId="668A7F44" w:rsidR="00C04F8B" w:rsidRPr="008A6893" w:rsidRDefault="008A6893" w:rsidP="00C04F8B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New or existing mineral mines with a production capacity of at least 75 000 t/year</w:t>
      </w:r>
    </w:p>
    <w:p w14:paraId="03196E0D" w14:textId="56C80857" w:rsidR="008A6893" w:rsidRPr="00E7547C" w:rsidRDefault="008A6893" w:rsidP="00C04F8B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New or existing sand and gravel pits with a production capacity of at least 500 000 t/year</w:t>
      </w:r>
      <w:r w:rsidR="00A42527">
        <w:rPr>
          <w:rFonts w:ascii="Calibri" w:hAnsi="Calibri" w:cs="Calibri"/>
        </w:rPr>
        <w:t>, or, over a period of operation lasting less than 4 years, 1 000 000 tonnes</w:t>
      </w:r>
    </w:p>
    <w:p w14:paraId="482FDA91" w14:textId="2C495C9F" w:rsidR="00E7547C" w:rsidRPr="00B67A22" w:rsidRDefault="00E7547C" w:rsidP="00C04F8B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New or existing placer mineral mines</w:t>
      </w:r>
      <w:r w:rsidR="00B32244">
        <w:rPr>
          <w:rFonts w:ascii="Calibri" w:hAnsi="Calibri" w:cs="Calibri"/>
        </w:rPr>
        <w:t xml:space="preserve"> with a production capacity of at least 250 000 t/year</w:t>
      </w:r>
    </w:p>
    <w:p w14:paraId="04D14378" w14:textId="340820C8" w:rsidR="00844D36" w:rsidRPr="00844D36" w:rsidRDefault="00B67A22" w:rsidP="00844D3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New or existing construction stone and industrial mineral quarries that involves the removal of construction stone or industrial minerals or both,</w:t>
      </w:r>
      <w:r w:rsidR="000B00E7">
        <w:rPr>
          <w:rFonts w:ascii="Calibri" w:hAnsi="Calibri" w:cs="Calibri"/>
        </w:rPr>
        <w:t xml:space="preserve"> is regulated as a mine under the </w:t>
      </w:r>
      <w:r w:rsidR="000B00E7">
        <w:rPr>
          <w:rFonts w:ascii="Calibri" w:hAnsi="Calibri" w:cs="Calibri"/>
          <w:i/>
          <w:iCs/>
        </w:rPr>
        <w:t xml:space="preserve">Mines Act, </w:t>
      </w:r>
      <w:r w:rsidR="000B00E7">
        <w:rPr>
          <w:rFonts w:ascii="Calibri" w:hAnsi="Calibri" w:cs="Calibri"/>
        </w:rPr>
        <w:t>and has a production capacity of at least 250 000 t/year</w:t>
      </w:r>
    </w:p>
    <w:p w14:paraId="15AF93AC" w14:textId="1FBBD992" w:rsidR="00844D36" w:rsidRPr="00844D36" w:rsidRDefault="00844D36" w:rsidP="00844D3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New offshore mines</w:t>
      </w:r>
      <w:r w:rsidR="00B47B94">
        <w:rPr>
          <w:rFonts w:ascii="Calibri" w:hAnsi="Calibri" w:cs="Calibri"/>
        </w:rPr>
        <w:t xml:space="preserve"> or the modification of such existing mines where the chief executive assessment officer has determined that the modification has the potential to result in a significant adverse environmental, economic, social, cultural, or health effect</w:t>
      </w:r>
    </w:p>
    <w:p w14:paraId="452AA238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41E1346A" w14:textId="026BBF37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AB</w:t>
      </w:r>
    </w:p>
    <w:p w14:paraId="0D5A4899" w14:textId="7E17E040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517D25">
        <w:rPr>
          <w:rFonts w:ascii="Calibri" w:hAnsi="Calibri" w:cs="Calibri"/>
          <w:b/>
          <w:bCs/>
        </w:rPr>
        <w:t xml:space="preserve"> </w:t>
      </w:r>
      <w:r w:rsidR="00517D25">
        <w:rPr>
          <w:rFonts w:ascii="Calibri" w:hAnsi="Calibri" w:cs="Calibri"/>
          <w:i/>
          <w:iCs/>
        </w:rPr>
        <w:t>Environmental Protection and Enhancement Act</w:t>
      </w:r>
      <w:r w:rsidR="001B2A2B">
        <w:rPr>
          <w:rFonts w:ascii="Calibri" w:hAnsi="Calibri" w:cs="Calibri"/>
          <w:i/>
          <w:iCs/>
        </w:rPr>
        <w:t xml:space="preserve">, </w:t>
      </w:r>
      <w:r w:rsidR="00774764">
        <w:rPr>
          <w:rFonts w:ascii="Calibri" w:hAnsi="Calibri" w:cs="Calibri"/>
        </w:rPr>
        <w:t xml:space="preserve">2000 </w:t>
      </w:r>
      <w:r w:rsidR="001B2A2B">
        <w:rPr>
          <w:rFonts w:ascii="Calibri" w:hAnsi="Calibri" w:cs="Calibri"/>
        </w:rPr>
        <w:t xml:space="preserve">+ </w:t>
      </w:r>
      <w:r w:rsidR="001B2A2B">
        <w:rPr>
          <w:rFonts w:ascii="Calibri" w:hAnsi="Calibri" w:cs="Calibri"/>
          <w:i/>
          <w:iCs/>
        </w:rPr>
        <w:t xml:space="preserve">Environmental Assessment (Mandatory and Exempted Activities) Regulation, </w:t>
      </w:r>
      <w:r w:rsidR="000E052C">
        <w:rPr>
          <w:rFonts w:ascii="Calibri" w:hAnsi="Calibri" w:cs="Calibri"/>
        </w:rPr>
        <w:t>1993</w:t>
      </w:r>
    </w:p>
    <w:p w14:paraId="5B9FC4EF" w14:textId="60F33303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 xml:space="preserve">How it </w:t>
      </w:r>
      <w:proofErr w:type="gramStart"/>
      <w:r w:rsidRPr="00253296">
        <w:rPr>
          <w:rFonts w:ascii="Calibri" w:hAnsi="Calibri" w:cs="Calibri"/>
          <w:b/>
          <w:bCs/>
        </w:rPr>
        <w:t>wor</w:t>
      </w:r>
      <w:commentRangeStart w:id="23"/>
      <w:r w:rsidRPr="00253296">
        <w:rPr>
          <w:rFonts w:ascii="Calibri" w:hAnsi="Calibri" w:cs="Calibri"/>
          <w:b/>
          <w:bCs/>
        </w:rPr>
        <w:t>k</w:t>
      </w:r>
      <w:commentRangeEnd w:id="23"/>
      <w:proofErr w:type="gramEnd"/>
      <w:r w:rsidR="008D3DBA">
        <w:rPr>
          <w:rStyle w:val="CommentReference"/>
        </w:rPr>
        <w:commentReference w:id="23"/>
      </w:r>
      <w:r w:rsidRPr="00253296">
        <w:rPr>
          <w:rFonts w:ascii="Calibri" w:hAnsi="Calibri" w:cs="Calibri"/>
          <w:b/>
          <w:bCs/>
        </w:rPr>
        <w:t>s:</w:t>
      </w:r>
    </w:p>
    <w:p w14:paraId="19F9E716" w14:textId="169F1187" w:rsidR="001B2A2B" w:rsidRPr="00150E02" w:rsidRDefault="007A5A50" w:rsidP="00150E0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Proponents of p</w:t>
      </w:r>
      <w:r w:rsidR="00B279D3">
        <w:rPr>
          <w:rFonts w:ascii="Calibri" w:hAnsi="Calibri" w:cs="Calibri"/>
        </w:rPr>
        <w:t>rojects subject to Alberta’s environmental assessment proces</w:t>
      </w:r>
      <w:r>
        <w:rPr>
          <w:rFonts w:ascii="Calibri" w:hAnsi="Calibri" w:cs="Calibri"/>
        </w:rPr>
        <w:t xml:space="preserve">s will first submit a </w:t>
      </w:r>
      <w:r>
        <w:rPr>
          <w:rFonts w:ascii="Calibri" w:hAnsi="Calibri" w:cs="Calibri"/>
          <w:b/>
          <w:bCs/>
        </w:rPr>
        <w:t xml:space="preserve">Project Summary Table </w:t>
      </w:r>
      <w:r>
        <w:rPr>
          <w:rFonts w:ascii="Calibri" w:hAnsi="Calibri" w:cs="Calibri"/>
        </w:rPr>
        <w:t>and a map to the Director</w:t>
      </w:r>
      <w:r w:rsidR="00A04467">
        <w:rPr>
          <w:rFonts w:ascii="Calibri" w:hAnsi="Calibri" w:cs="Calibri"/>
        </w:rPr>
        <w:t xml:space="preserve">. Oftentimes, this summary will </w:t>
      </w:r>
      <w:r w:rsidR="00905D88">
        <w:rPr>
          <w:rFonts w:ascii="Calibri" w:hAnsi="Calibri" w:cs="Calibri"/>
        </w:rPr>
        <w:t xml:space="preserve">be sufficient for the Director to </w:t>
      </w:r>
      <w:r w:rsidR="00EB1BDB">
        <w:rPr>
          <w:rFonts w:ascii="Calibri" w:hAnsi="Calibri" w:cs="Calibri"/>
        </w:rPr>
        <w:t xml:space="preserve">decide whether </w:t>
      </w:r>
      <w:r w:rsidR="00D1407F">
        <w:rPr>
          <w:rFonts w:ascii="Calibri" w:hAnsi="Calibri" w:cs="Calibri"/>
        </w:rPr>
        <w:t xml:space="preserve">an </w:t>
      </w:r>
      <w:r w:rsidR="00EB1BDB">
        <w:rPr>
          <w:rFonts w:ascii="Calibri" w:hAnsi="Calibri" w:cs="Calibri"/>
        </w:rPr>
        <w:t xml:space="preserve">environmental assessment </w:t>
      </w:r>
      <w:r w:rsidR="00D1407F">
        <w:rPr>
          <w:rFonts w:ascii="Calibri" w:hAnsi="Calibri" w:cs="Calibri"/>
        </w:rPr>
        <w:t>report will be</w:t>
      </w:r>
      <w:r w:rsidR="00EB1BDB">
        <w:rPr>
          <w:rFonts w:ascii="Calibri" w:hAnsi="Calibri" w:cs="Calibri"/>
        </w:rPr>
        <w:t xml:space="preserve"> necessary.</w:t>
      </w:r>
      <w:r w:rsidR="00905D88">
        <w:rPr>
          <w:rFonts w:ascii="Calibri" w:hAnsi="Calibri" w:cs="Calibri"/>
        </w:rPr>
        <w:t xml:space="preserve"> Should more information be </w:t>
      </w:r>
      <w:r w:rsidR="00877268">
        <w:rPr>
          <w:rFonts w:ascii="Calibri" w:hAnsi="Calibri" w:cs="Calibri"/>
        </w:rPr>
        <w:t xml:space="preserve">required, the Director can call for the preparation of a </w:t>
      </w:r>
      <w:r w:rsidR="005F0766">
        <w:rPr>
          <w:rFonts w:ascii="Calibri" w:hAnsi="Calibri" w:cs="Calibri"/>
          <w:b/>
          <w:bCs/>
        </w:rPr>
        <w:t>Screening Report</w:t>
      </w:r>
      <w:r w:rsidR="00703AE1">
        <w:rPr>
          <w:rFonts w:ascii="Calibri" w:hAnsi="Calibri" w:cs="Calibri"/>
          <w:b/>
          <w:bCs/>
        </w:rPr>
        <w:t xml:space="preserve">, </w:t>
      </w:r>
      <w:r w:rsidR="00703AE1">
        <w:rPr>
          <w:rFonts w:ascii="Calibri" w:hAnsi="Calibri" w:cs="Calibri"/>
        </w:rPr>
        <w:t>which the Director will consider alongside public comment</w:t>
      </w:r>
      <w:r w:rsidR="00D1407F">
        <w:rPr>
          <w:rFonts w:ascii="Calibri" w:hAnsi="Calibri" w:cs="Calibri"/>
        </w:rPr>
        <w:t xml:space="preserve">. Where </w:t>
      </w:r>
      <w:r w:rsidR="00034569">
        <w:rPr>
          <w:rFonts w:ascii="Calibri" w:hAnsi="Calibri" w:cs="Calibri"/>
        </w:rPr>
        <w:t xml:space="preserve">Environmental Impact Assessment reports are deemed necessary, the proponent will then need to prepare </w:t>
      </w:r>
      <w:r w:rsidR="00034569">
        <w:rPr>
          <w:rFonts w:ascii="Calibri" w:hAnsi="Calibri" w:cs="Calibri"/>
          <w:b/>
          <w:bCs/>
        </w:rPr>
        <w:t xml:space="preserve">proposed Terms of Reference </w:t>
      </w:r>
      <w:r w:rsidR="00034569">
        <w:rPr>
          <w:rFonts w:ascii="Calibri" w:hAnsi="Calibri" w:cs="Calibri"/>
        </w:rPr>
        <w:t xml:space="preserve">and a </w:t>
      </w:r>
      <w:r w:rsidR="00034569">
        <w:rPr>
          <w:rFonts w:ascii="Calibri" w:hAnsi="Calibri" w:cs="Calibri"/>
          <w:b/>
          <w:bCs/>
        </w:rPr>
        <w:t>First Nations Consultation Pla</w:t>
      </w:r>
      <w:r w:rsidR="005D0D94">
        <w:rPr>
          <w:rFonts w:ascii="Calibri" w:hAnsi="Calibri" w:cs="Calibri"/>
          <w:b/>
          <w:bCs/>
        </w:rPr>
        <w:t xml:space="preserve">n. </w:t>
      </w:r>
      <w:r w:rsidR="00150E02">
        <w:rPr>
          <w:rFonts w:ascii="Calibri" w:hAnsi="Calibri" w:cs="Calibri"/>
        </w:rPr>
        <w:t xml:space="preserve">The Director will consider these documents alongside public comments in then </w:t>
      </w:r>
      <w:r w:rsidR="004313C9" w:rsidRPr="00150E02">
        <w:rPr>
          <w:rFonts w:ascii="Calibri" w:hAnsi="Calibri" w:cs="Calibri"/>
        </w:rPr>
        <w:t xml:space="preserve">issuing the </w:t>
      </w:r>
      <w:r w:rsidR="004313C9" w:rsidRPr="00150E02">
        <w:rPr>
          <w:rFonts w:ascii="Calibri" w:hAnsi="Calibri" w:cs="Calibri"/>
          <w:b/>
          <w:bCs/>
        </w:rPr>
        <w:t xml:space="preserve">final Terms of Reference </w:t>
      </w:r>
      <w:r w:rsidR="004313C9" w:rsidRPr="00150E02">
        <w:rPr>
          <w:rFonts w:ascii="Calibri" w:hAnsi="Calibri" w:cs="Calibri"/>
        </w:rPr>
        <w:t xml:space="preserve">(which </w:t>
      </w:r>
      <w:r w:rsidR="00150E02">
        <w:rPr>
          <w:rFonts w:ascii="Calibri" w:hAnsi="Calibri" w:cs="Calibri"/>
        </w:rPr>
        <w:t xml:space="preserve">will </w:t>
      </w:r>
      <w:r w:rsidR="004313C9" w:rsidRPr="00150E02">
        <w:rPr>
          <w:rFonts w:ascii="Calibri" w:hAnsi="Calibri" w:cs="Calibri"/>
        </w:rPr>
        <w:t>delineate the scope of the Environmental Impact Assessment report</w:t>
      </w:r>
      <w:r w:rsidR="00C1234C">
        <w:rPr>
          <w:rFonts w:ascii="Calibri" w:hAnsi="Calibri" w:cs="Calibri"/>
        </w:rPr>
        <w:t xml:space="preserve"> to be prepared</w:t>
      </w:r>
      <w:r w:rsidR="00150E02" w:rsidRPr="00150E02">
        <w:rPr>
          <w:rFonts w:ascii="Calibri" w:hAnsi="Calibri" w:cs="Calibri"/>
        </w:rPr>
        <w:t>)</w:t>
      </w:r>
      <w:r w:rsidR="00150E02">
        <w:rPr>
          <w:rFonts w:ascii="Calibri" w:hAnsi="Calibri" w:cs="Calibri"/>
        </w:rPr>
        <w:t>.</w:t>
      </w:r>
      <w:r w:rsidR="00150E02" w:rsidRPr="00150E02">
        <w:rPr>
          <w:rFonts w:ascii="Calibri" w:hAnsi="Calibri" w:cs="Calibri"/>
        </w:rPr>
        <w:t xml:space="preserve"> </w:t>
      </w:r>
      <w:r w:rsidR="00065A83">
        <w:rPr>
          <w:rFonts w:ascii="Calibri" w:hAnsi="Calibri" w:cs="Calibri"/>
        </w:rPr>
        <w:t>The</w:t>
      </w:r>
      <w:r w:rsidR="005E774D">
        <w:rPr>
          <w:rFonts w:ascii="Calibri" w:hAnsi="Calibri" w:cs="Calibri"/>
        </w:rPr>
        <w:t xml:space="preserve"> completed</w:t>
      </w:r>
      <w:r w:rsidR="00065A83">
        <w:rPr>
          <w:rFonts w:ascii="Calibri" w:hAnsi="Calibri" w:cs="Calibri"/>
        </w:rPr>
        <w:t xml:space="preserve"> </w:t>
      </w:r>
      <w:r w:rsidR="00065A83">
        <w:rPr>
          <w:rFonts w:ascii="Calibri" w:hAnsi="Calibri" w:cs="Calibri"/>
          <w:b/>
          <w:bCs/>
        </w:rPr>
        <w:t xml:space="preserve">Environmental Impact Assessment report </w:t>
      </w:r>
      <w:r w:rsidR="00065A83">
        <w:rPr>
          <w:rFonts w:ascii="Calibri" w:hAnsi="Calibri" w:cs="Calibri"/>
        </w:rPr>
        <w:t xml:space="preserve">will next be </w:t>
      </w:r>
      <w:r w:rsidR="003E02F0">
        <w:rPr>
          <w:rFonts w:ascii="Calibri" w:hAnsi="Calibri" w:cs="Calibri"/>
        </w:rPr>
        <w:t xml:space="preserve">submitted to the Environmental Assessment Director for </w:t>
      </w:r>
      <w:r w:rsidR="007A26FA">
        <w:rPr>
          <w:rFonts w:ascii="Calibri" w:hAnsi="Calibri" w:cs="Calibri"/>
        </w:rPr>
        <w:t xml:space="preserve">technical </w:t>
      </w:r>
      <w:r w:rsidR="003E02F0">
        <w:rPr>
          <w:rFonts w:ascii="Calibri" w:hAnsi="Calibri" w:cs="Calibri"/>
        </w:rPr>
        <w:t>review.</w:t>
      </w:r>
      <w:r w:rsidR="00CB6B5A">
        <w:rPr>
          <w:rFonts w:ascii="Calibri" w:hAnsi="Calibri" w:cs="Calibri"/>
        </w:rPr>
        <w:t xml:space="preserve"> The Director will </w:t>
      </w:r>
      <w:r w:rsidR="00A82162">
        <w:rPr>
          <w:rFonts w:ascii="Calibri" w:hAnsi="Calibri" w:cs="Calibri"/>
        </w:rPr>
        <w:t xml:space="preserve">refer the report to the applicable Board or to the Minister to become part of the </w:t>
      </w:r>
      <w:r w:rsidR="00A82162">
        <w:rPr>
          <w:rFonts w:ascii="Calibri" w:hAnsi="Calibri" w:cs="Calibri"/>
          <w:b/>
          <w:bCs/>
        </w:rPr>
        <w:t xml:space="preserve">public interest decision </w:t>
      </w:r>
      <w:r w:rsidR="00DF389A">
        <w:rPr>
          <w:rFonts w:ascii="Calibri" w:hAnsi="Calibri" w:cs="Calibri"/>
        </w:rPr>
        <w:t>once they are satisfied that the report i</w:t>
      </w:r>
      <w:r w:rsidR="005E774D">
        <w:rPr>
          <w:rFonts w:ascii="Calibri" w:hAnsi="Calibri" w:cs="Calibri"/>
        </w:rPr>
        <w:t>s</w:t>
      </w:r>
      <w:r w:rsidR="00DF389A">
        <w:rPr>
          <w:rFonts w:ascii="Calibri" w:hAnsi="Calibri" w:cs="Calibri"/>
        </w:rPr>
        <w:t xml:space="preserve"> complete and that the terms of reference have been met. </w:t>
      </w:r>
      <w:r w:rsidR="00C66268">
        <w:rPr>
          <w:rFonts w:ascii="Calibri" w:hAnsi="Calibri" w:cs="Calibri"/>
        </w:rPr>
        <w:t xml:space="preserve">Absent a finding from the Minister that the project is </w:t>
      </w:r>
      <w:r w:rsidR="00C66268">
        <w:rPr>
          <w:rFonts w:ascii="Calibri" w:hAnsi="Calibri" w:cs="Calibri"/>
          <w:i/>
          <w:iCs/>
        </w:rPr>
        <w:t xml:space="preserve">not </w:t>
      </w:r>
      <w:r w:rsidR="00C66268">
        <w:rPr>
          <w:rFonts w:ascii="Calibri" w:hAnsi="Calibri" w:cs="Calibri"/>
        </w:rPr>
        <w:t>in the public interes</w:t>
      </w:r>
      <w:commentRangeStart w:id="24"/>
      <w:r w:rsidR="00C66268">
        <w:rPr>
          <w:rFonts w:ascii="Calibri" w:hAnsi="Calibri" w:cs="Calibri"/>
        </w:rPr>
        <w:t>t</w:t>
      </w:r>
      <w:commentRangeEnd w:id="24"/>
      <w:r w:rsidR="00C66268">
        <w:rPr>
          <w:rStyle w:val="CommentReference"/>
        </w:rPr>
        <w:commentReference w:id="24"/>
      </w:r>
      <w:r w:rsidR="00C66268">
        <w:rPr>
          <w:rFonts w:ascii="Calibri" w:hAnsi="Calibri" w:cs="Calibri"/>
        </w:rPr>
        <w:t xml:space="preserve">, the project will then be </w:t>
      </w:r>
      <w:r w:rsidR="00831B36">
        <w:rPr>
          <w:rFonts w:ascii="Calibri" w:hAnsi="Calibri" w:cs="Calibri"/>
        </w:rPr>
        <w:t xml:space="preserve">subject to the </w:t>
      </w:r>
      <w:r w:rsidR="00831B36">
        <w:rPr>
          <w:rFonts w:ascii="Calibri" w:hAnsi="Calibri" w:cs="Calibri"/>
          <w:b/>
          <w:bCs/>
        </w:rPr>
        <w:t>regulatory approvals process</w:t>
      </w:r>
      <w:r w:rsidR="000A0CBB">
        <w:rPr>
          <w:rFonts w:ascii="Calibri" w:hAnsi="Calibri" w:cs="Calibri"/>
          <w:b/>
          <w:bCs/>
        </w:rPr>
        <w:t>.</w:t>
      </w:r>
    </w:p>
    <w:p w14:paraId="1B52FD3D" w14:textId="77777777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200A0BE5" w14:textId="3AAC9E02" w:rsidR="000E052C" w:rsidRPr="00253296" w:rsidRDefault="00DB1BFC" w:rsidP="000E052C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i/>
          <w:iCs/>
        </w:rPr>
        <w:t xml:space="preserve">Environmental Assessment (Mandatory and Exempted Activities) Regulation </w:t>
      </w:r>
      <w:r w:rsidR="006F2727">
        <w:rPr>
          <w:rFonts w:ascii="Calibri" w:hAnsi="Calibri" w:cs="Calibri"/>
        </w:rPr>
        <w:t>holds that all quarries producing over 45 000 t/year</w:t>
      </w:r>
      <w:r w:rsidR="000F7A56">
        <w:rPr>
          <w:rFonts w:ascii="Calibri" w:hAnsi="Calibri" w:cs="Calibri"/>
        </w:rPr>
        <w:t>, surface coal mines producing over 45 000 t/year</w:t>
      </w:r>
      <w:r w:rsidR="0063669E">
        <w:rPr>
          <w:rFonts w:ascii="Calibri" w:hAnsi="Calibri" w:cs="Calibri"/>
        </w:rPr>
        <w:t xml:space="preserve"> and </w:t>
      </w:r>
      <w:r w:rsidR="00E04C95">
        <w:rPr>
          <w:rFonts w:ascii="Calibri" w:hAnsi="Calibri" w:cs="Calibri"/>
        </w:rPr>
        <w:t>oil sands mine</w:t>
      </w:r>
      <w:r w:rsidR="0063669E">
        <w:rPr>
          <w:rFonts w:ascii="Calibri" w:hAnsi="Calibri" w:cs="Calibri"/>
        </w:rPr>
        <w:t xml:space="preserve">s will be subject to provincial environmental assessment. </w:t>
      </w:r>
      <w:r w:rsidR="004767E0">
        <w:rPr>
          <w:rFonts w:ascii="Calibri" w:hAnsi="Calibri" w:cs="Calibri"/>
        </w:rPr>
        <w:t xml:space="preserve">In addition, the Director </w:t>
      </w:r>
      <w:r w:rsidR="00EF2BDF">
        <w:rPr>
          <w:rFonts w:ascii="Calibri" w:hAnsi="Calibri" w:cs="Calibri"/>
        </w:rPr>
        <w:t xml:space="preserve">designated by the Minister under the </w:t>
      </w:r>
      <w:r w:rsidR="0089140B">
        <w:rPr>
          <w:rFonts w:ascii="Calibri" w:hAnsi="Calibri" w:cs="Calibri"/>
          <w:i/>
          <w:iCs/>
        </w:rPr>
        <w:t xml:space="preserve">Environmental Protection and Enhancement Act </w:t>
      </w:r>
      <w:r w:rsidR="0089140B">
        <w:rPr>
          <w:rFonts w:ascii="Calibri" w:hAnsi="Calibri" w:cs="Calibri"/>
        </w:rPr>
        <w:t xml:space="preserve">maintains the </w:t>
      </w:r>
      <w:r w:rsidR="0089140B">
        <w:rPr>
          <w:rFonts w:ascii="Calibri" w:hAnsi="Calibri" w:cs="Calibri"/>
        </w:rPr>
        <w:lastRenderedPageBreak/>
        <w:t xml:space="preserve">discretion to </w:t>
      </w:r>
      <w:r w:rsidR="007703EB">
        <w:rPr>
          <w:rFonts w:ascii="Calibri" w:hAnsi="Calibri" w:cs="Calibri"/>
        </w:rPr>
        <w:t xml:space="preserve">determine whether all projects not listed in the regulations </w:t>
      </w:r>
      <w:r w:rsidR="00D944D4">
        <w:rPr>
          <w:rFonts w:ascii="Calibri" w:hAnsi="Calibri" w:cs="Calibri"/>
        </w:rPr>
        <w:t>will be subject to environmental assessment.</w:t>
      </w:r>
      <w:r w:rsidR="00660E43">
        <w:rPr>
          <w:rFonts w:ascii="Calibri" w:hAnsi="Calibri" w:cs="Calibri"/>
        </w:rPr>
        <w:t xml:space="preserve"> Similarly, the Minister may also mandate the preparation of an Environmental Assessment Report</w:t>
      </w:r>
      <w:r w:rsidR="00A672D0">
        <w:rPr>
          <w:rFonts w:ascii="Calibri" w:hAnsi="Calibri" w:cs="Calibri"/>
        </w:rPr>
        <w:t xml:space="preserve"> for projects which would otherwise be exempt from environmental assessment under the Regulations.</w:t>
      </w:r>
    </w:p>
    <w:p w14:paraId="7F4A3320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5A9D2189" w14:textId="0AB52E6B" w:rsidR="00085035" w:rsidRPr="00253296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SK</w:t>
      </w:r>
    </w:p>
    <w:p w14:paraId="691F9237" w14:textId="2BCEFC08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645630">
        <w:rPr>
          <w:rFonts w:ascii="Calibri" w:hAnsi="Calibri" w:cs="Calibri"/>
          <w:b/>
          <w:bCs/>
        </w:rPr>
        <w:t xml:space="preserve"> </w:t>
      </w:r>
      <w:r w:rsidR="0025201B">
        <w:rPr>
          <w:rFonts w:ascii="Calibri" w:hAnsi="Calibri" w:cs="Calibri"/>
          <w:i/>
          <w:iCs/>
        </w:rPr>
        <w:t>Environment</w:t>
      </w:r>
      <w:r w:rsidR="000B5832">
        <w:rPr>
          <w:rFonts w:ascii="Calibri" w:hAnsi="Calibri" w:cs="Calibri"/>
          <w:i/>
          <w:iCs/>
        </w:rPr>
        <w:t>al Assessment</w:t>
      </w:r>
      <w:r w:rsidR="0025201B">
        <w:rPr>
          <w:rFonts w:ascii="Calibri" w:hAnsi="Calibri" w:cs="Calibri"/>
          <w:i/>
          <w:iCs/>
        </w:rPr>
        <w:t xml:space="preserve"> Act</w:t>
      </w:r>
      <w:r w:rsidR="00FC2BC0">
        <w:rPr>
          <w:rFonts w:ascii="Calibri" w:hAnsi="Calibri" w:cs="Calibri"/>
          <w:i/>
          <w:iCs/>
        </w:rPr>
        <w:t xml:space="preserve">, </w:t>
      </w:r>
      <w:r w:rsidR="00FC2BC0">
        <w:rPr>
          <w:rFonts w:ascii="Calibri" w:hAnsi="Calibri" w:cs="Calibri"/>
        </w:rPr>
        <w:t>19</w:t>
      </w:r>
      <w:r w:rsidR="000111B2">
        <w:rPr>
          <w:rFonts w:ascii="Calibri" w:hAnsi="Calibri" w:cs="Calibri"/>
        </w:rPr>
        <w:t>8</w:t>
      </w:r>
      <w:r w:rsidR="000B5832">
        <w:rPr>
          <w:rFonts w:ascii="Calibri" w:hAnsi="Calibri" w:cs="Calibri"/>
        </w:rPr>
        <w:t>0</w:t>
      </w:r>
      <w:r w:rsidR="00FC2BC0">
        <w:rPr>
          <w:rFonts w:ascii="Calibri" w:hAnsi="Calibri" w:cs="Calibri"/>
        </w:rPr>
        <w:t xml:space="preserve"> </w:t>
      </w:r>
    </w:p>
    <w:p w14:paraId="7B3925DD" w14:textId="0446410C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</w:t>
      </w:r>
      <w:commentRangeStart w:id="25"/>
      <w:r w:rsidRPr="00253296">
        <w:rPr>
          <w:rFonts w:ascii="Calibri" w:hAnsi="Calibri" w:cs="Calibri"/>
          <w:b/>
          <w:bCs/>
        </w:rPr>
        <w:t>s</w:t>
      </w:r>
      <w:commentRangeEnd w:id="25"/>
      <w:r w:rsidR="003C22C3">
        <w:rPr>
          <w:rStyle w:val="CommentReference"/>
        </w:rPr>
        <w:commentReference w:id="25"/>
      </w:r>
      <w:r w:rsidRPr="00253296">
        <w:rPr>
          <w:rFonts w:ascii="Calibri" w:hAnsi="Calibri" w:cs="Calibri"/>
          <w:b/>
          <w:bCs/>
        </w:rPr>
        <w:t>:</w:t>
      </w:r>
    </w:p>
    <w:p w14:paraId="695E9FE6" w14:textId="7AA491F2" w:rsidR="00FC2BC0" w:rsidRPr="00253296" w:rsidRDefault="00AE60E3" w:rsidP="00FC2BC0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</w:t>
      </w:r>
      <w:r w:rsidR="00E97B61">
        <w:rPr>
          <w:rFonts w:ascii="Calibri" w:hAnsi="Calibri" w:cs="Calibri"/>
        </w:rPr>
        <w:t>ponents of pro</w:t>
      </w:r>
      <w:r>
        <w:rPr>
          <w:rFonts w:ascii="Calibri" w:hAnsi="Calibri" w:cs="Calibri"/>
        </w:rPr>
        <w:t xml:space="preserve">jects subject to Manitoban environmental assessment </w:t>
      </w:r>
      <w:r w:rsidR="00E97B61">
        <w:rPr>
          <w:rFonts w:ascii="Calibri" w:hAnsi="Calibri" w:cs="Calibri"/>
        </w:rPr>
        <w:t xml:space="preserve">are to </w:t>
      </w:r>
      <w:proofErr w:type="gramStart"/>
      <w:r w:rsidR="00E97B61">
        <w:rPr>
          <w:rFonts w:ascii="Calibri" w:hAnsi="Calibri" w:cs="Calibri"/>
        </w:rPr>
        <w:t xml:space="preserve">submit an </w:t>
      </w:r>
      <w:r w:rsidR="00E97B61">
        <w:rPr>
          <w:rFonts w:ascii="Calibri" w:hAnsi="Calibri" w:cs="Calibri"/>
          <w:b/>
          <w:bCs/>
        </w:rPr>
        <w:t>application</w:t>
      </w:r>
      <w:proofErr w:type="gramEnd"/>
      <w:r w:rsidR="00E97B61">
        <w:rPr>
          <w:rFonts w:ascii="Calibri" w:hAnsi="Calibri" w:cs="Calibri"/>
          <w:b/>
          <w:bCs/>
        </w:rPr>
        <w:t xml:space="preserve"> for Ministerial Determination </w:t>
      </w:r>
      <w:r w:rsidR="00E97B61">
        <w:rPr>
          <w:rFonts w:ascii="Calibri" w:hAnsi="Calibri" w:cs="Calibri"/>
        </w:rPr>
        <w:t xml:space="preserve">with a </w:t>
      </w:r>
      <w:r w:rsidR="00E97B61">
        <w:rPr>
          <w:rFonts w:ascii="Calibri" w:hAnsi="Calibri" w:cs="Calibri"/>
          <w:b/>
          <w:bCs/>
        </w:rPr>
        <w:t xml:space="preserve">technical proposal </w:t>
      </w:r>
      <w:r w:rsidR="00E97B61">
        <w:rPr>
          <w:rFonts w:ascii="Calibri" w:hAnsi="Calibri" w:cs="Calibri"/>
        </w:rPr>
        <w:t>to the EA Breach for review</w:t>
      </w:r>
      <w:r w:rsidR="00526F23">
        <w:rPr>
          <w:rFonts w:ascii="Calibri" w:hAnsi="Calibri" w:cs="Calibri"/>
        </w:rPr>
        <w:t xml:space="preserve">, alongside </w:t>
      </w:r>
      <w:r w:rsidR="001D33E9">
        <w:rPr>
          <w:rFonts w:ascii="Calibri" w:hAnsi="Calibri" w:cs="Calibri"/>
        </w:rPr>
        <w:t>an online application</w:t>
      </w:r>
      <w:r w:rsidR="00E97B61">
        <w:rPr>
          <w:rFonts w:ascii="Calibri" w:hAnsi="Calibri" w:cs="Calibri"/>
        </w:rPr>
        <w:t xml:space="preserve">. </w:t>
      </w:r>
      <w:r w:rsidR="001D33E9">
        <w:rPr>
          <w:rFonts w:ascii="Calibri" w:hAnsi="Calibri" w:cs="Calibri"/>
        </w:rPr>
        <w:t xml:space="preserve">The EA branch will then </w:t>
      </w:r>
      <w:r w:rsidR="00626008">
        <w:rPr>
          <w:rFonts w:ascii="Calibri" w:hAnsi="Calibri" w:cs="Calibri"/>
          <w:b/>
          <w:bCs/>
        </w:rPr>
        <w:t>screen the proposal</w:t>
      </w:r>
      <w:r w:rsidR="00626008">
        <w:rPr>
          <w:rFonts w:ascii="Calibri" w:hAnsi="Calibri" w:cs="Calibri"/>
        </w:rPr>
        <w:t>, which may include forwarding the application to the ministry’s Technical Resources Branch, or the Saskatchewan Environmental Assessment</w:t>
      </w:r>
      <w:r w:rsidR="00993D3F">
        <w:rPr>
          <w:rFonts w:ascii="Calibri" w:hAnsi="Calibri" w:cs="Calibri"/>
        </w:rPr>
        <w:t xml:space="preserve"> Review Panel</w:t>
      </w:r>
      <w:r w:rsidR="009165A6">
        <w:rPr>
          <w:rFonts w:ascii="Calibri" w:hAnsi="Calibri" w:cs="Calibri"/>
        </w:rPr>
        <w:t xml:space="preserve">. The EA Commissioner will then </w:t>
      </w:r>
      <w:proofErr w:type="gramStart"/>
      <w:r w:rsidR="009165A6">
        <w:rPr>
          <w:rFonts w:ascii="Calibri" w:hAnsi="Calibri" w:cs="Calibri"/>
        </w:rPr>
        <w:t>make a determination</w:t>
      </w:r>
      <w:proofErr w:type="gramEnd"/>
      <w:r w:rsidR="009165A6">
        <w:rPr>
          <w:rFonts w:ascii="Calibri" w:hAnsi="Calibri" w:cs="Calibri"/>
        </w:rPr>
        <w:t xml:space="preserve"> on whether an </w:t>
      </w:r>
      <w:r w:rsidR="00385F43">
        <w:rPr>
          <w:rFonts w:ascii="Calibri" w:hAnsi="Calibri" w:cs="Calibri"/>
          <w:b/>
          <w:bCs/>
        </w:rPr>
        <w:t xml:space="preserve">Environmental Impact Assessment </w:t>
      </w:r>
      <w:r w:rsidR="00385F43">
        <w:rPr>
          <w:rFonts w:ascii="Calibri" w:hAnsi="Calibri" w:cs="Calibri"/>
        </w:rPr>
        <w:t>is required</w:t>
      </w:r>
      <w:r w:rsidR="00E24D3E">
        <w:rPr>
          <w:rFonts w:ascii="Calibri" w:hAnsi="Calibri" w:cs="Calibri"/>
        </w:rPr>
        <w:t xml:space="preserve"> </w:t>
      </w:r>
      <w:r w:rsidR="0000564F">
        <w:rPr>
          <w:rFonts w:ascii="Calibri" w:hAnsi="Calibri" w:cs="Calibri"/>
        </w:rPr>
        <w:t xml:space="preserve">before the proponent can proceed with the project. </w:t>
      </w:r>
      <w:r w:rsidR="00550ECB">
        <w:rPr>
          <w:rFonts w:ascii="Calibri" w:hAnsi="Calibri" w:cs="Calibri"/>
        </w:rPr>
        <w:t xml:space="preserve">Where </w:t>
      </w:r>
      <w:r w:rsidR="004F0F66">
        <w:rPr>
          <w:rFonts w:ascii="Calibri" w:hAnsi="Calibri" w:cs="Calibri"/>
        </w:rPr>
        <w:t>this is the case</w:t>
      </w:r>
      <w:r w:rsidR="00550ECB">
        <w:rPr>
          <w:rFonts w:ascii="Calibri" w:hAnsi="Calibri" w:cs="Calibri"/>
        </w:rPr>
        <w:t xml:space="preserve">, </w:t>
      </w:r>
      <w:r w:rsidR="0018666C">
        <w:rPr>
          <w:rFonts w:ascii="Calibri" w:hAnsi="Calibri" w:cs="Calibri"/>
        </w:rPr>
        <w:t xml:space="preserve">proponents will need to prepare a </w:t>
      </w:r>
      <w:r w:rsidR="0018666C">
        <w:rPr>
          <w:rFonts w:ascii="Calibri" w:hAnsi="Calibri" w:cs="Calibri"/>
          <w:b/>
          <w:bCs/>
        </w:rPr>
        <w:t xml:space="preserve">Terms of Reference </w:t>
      </w:r>
      <w:r w:rsidR="0018666C">
        <w:rPr>
          <w:rFonts w:ascii="Calibri" w:hAnsi="Calibri" w:cs="Calibri"/>
        </w:rPr>
        <w:t xml:space="preserve">document for their project, identifying key impacts to be </w:t>
      </w:r>
      <w:r w:rsidR="004F0F66">
        <w:rPr>
          <w:rFonts w:ascii="Calibri" w:hAnsi="Calibri" w:cs="Calibri"/>
        </w:rPr>
        <w:t>studies as part of the EIA.</w:t>
      </w:r>
      <w:r w:rsidR="0095640C">
        <w:rPr>
          <w:rFonts w:ascii="Calibri" w:hAnsi="Calibri" w:cs="Calibri"/>
        </w:rPr>
        <w:t xml:space="preserve"> The TOR will be reviewed by the EA Branch before the proponent </w:t>
      </w:r>
      <w:r w:rsidR="00BD37BE">
        <w:rPr>
          <w:rFonts w:ascii="Calibri" w:hAnsi="Calibri" w:cs="Calibri"/>
        </w:rPr>
        <w:t>will undertake the EIA</w:t>
      </w:r>
      <w:r w:rsidR="00FD734B">
        <w:rPr>
          <w:rFonts w:ascii="Calibri" w:hAnsi="Calibri" w:cs="Calibri"/>
        </w:rPr>
        <w:t xml:space="preserve"> and prepare the </w:t>
      </w:r>
      <w:r w:rsidR="00FD734B">
        <w:rPr>
          <w:rFonts w:ascii="Calibri" w:hAnsi="Calibri" w:cs="Calibri"/>
          <w:b/>
          <w:bCs/>
        </w:rPr>
        <w:t>Environmental Impact Statement</w:t>
      </w:r>
      <w:r w:rsidR="00BD37BE">
        <w:rPr>
          <w:rFonts w:ascii="Calibri" w:hAnsi="Calibri" w:cs="Calibri"/>
        </w:rPr>
        <w:t xml:space="preserve">. Once completed, the </w:t>
      </w:r>
      <w:r w:rsidR="00C877E7">
        <w:rPr>
          <w:rFonts w:ascii="Calibri" w:hAnsi="Calibri" w:cs="Calibri"/>
        </w:rPr>
        <w:t xml:space="preserve">proponent will forward the </w:t>
      </w:r>
      <w:r w:rsidR="00FD734B">
        <w:rPr>
          <w:rFonts w:ascii="Calibri" w:hAnsi="Calibri" w:cs="Calibri"/>
        </w:rPr>
        <w:t>EIS to the EA Branch for review</w:t>
      </w:r>
      <w:r w:rsidR="000925A2">
        <w:rPr>
          <w:rFonts w:ascii="Calibri" w:hAnsi="Calibri" w:cs="Calibri"/>
        </w:rPr>
        <w:t>, who may be asked to produce additional information to address any deficien</w:t>
      </w:r>
      <w:r w:rsidR="00387F88">
        <w:rPr>
          <w:rFonts w:ascii="Calibri" w:hAnsi="Calibri" w:cs="Calibri"/>
        </w:rPr>
        <w:t xml:space="preserve">cies. </w:t>
      </w:r>
      <w:r w:rsidR="008C5997">
        <w:rPr>
          <w:rFonts w:ascii="Calibri" w:hAnsi="Calibri" w:cs="Calibri"/>
        </w:rPr>
        <w:t>Once</w:t>
      </w:r>
      <w:r w:rsidR="002D5918">
        <w:rPr>
          <w:rFonts w:ascii="Calibri" w:hAnsi="Calibri" w:cs="Calibri"/>
        </w:rPr>
        <w:t xml:space="preserve"> satisfied with the EIS</w:t>
      </w:r>
      <w:r w:rsidR="008C5997">
        <w:rPr>
          <w:rFonts w:ascii="Calibri" w:hAnsi="Calibri" w:cs="Calibri"/>
        </w:rPr>
        <w:t>, the EA Branch</w:t>
      </w:r>
      <w:r w:rsidR="002D5918">
        <w:rPr>
          <w:rFonts w:ascii="Calibri" w:hAnsi="Calibri" w:cs="Calibri"/>
        </w:rPr>
        <w:t xml:space="preserve"> </w:t>
      </w:r>
      <w:r w:rsidR="008C5997">
        <w:rPr>
          <w:rFonts w:ascii="Calibri" w:hAnsi="Calibri" w:cs="Calibri"/>
        </w:rPr>
        <w:t xml:space="preserve">will compile the </w:t>
      </w:r>
      <w:r w:rsidR="008C5997">
        <w:rPr>
          <w:rFonts w:ascii="Calibri" w:hAnsi="Calibri" w:cs="Calibri"/>
          <w:b/>
          <w:bCs/>
        </w:rPr>
        <w:t xml:space="preserve">final Technical Review Comments </w:t>
      </w:r>
      <w:r w:rsidR="008C5997">
        <w:rPr>
          <w:rFonts w:ascii="Calibri" w:hAnsi="Calibri" w:cs="Calibri"/>
        </w:rPr>
        <w:t>to assist the public in reviewing the proponent’s EIS</w:t>
      </w:r>
      <w:r w:rsidR="00E8657E">
        <w:rPr>
          <w:rFonts w:ascii="Calibri" w:hAnsi="Calibri" w:cs="Calibri"/>
        </w:rPr>
        <w:t xml:space="preserve"> and the government decision-makers in reaching a </w:t>
      </w:r>
      <w:r w:rsidR="00E8657E" w:rsidRPr="004A3652">
        <w:rPr>
          <w:rFonts w:ascii="Calibri" w:hAnsi="Calibri" w:cs="Calibri"/>
          <w:b/>
          <w:bCs/>
        </w:rPr>
        <w:t>final determination</w:t>
      </w:r>
      <w:r w:rsidR="008C5E6E" w:rsidRPr="004A3652">
        <w:rPr>
          <w:rFonts w:ascii="Calibri" w:hAnsi="Calibri" w:cs="Calibri"/>
          <w:b/>
          <w:bCs/>
        </w:rPr>
        <w:t xml:space="preserve"> to </w:t>
      </w:r>
      <w:r w:rsidR="00040221" w:rsidRPr="004A3652">
        <w:rPr>
          <w:rFonts w:ascii="Calibri" w:hAnsi="Calibri" w:cs="Calibri"/>
          <w:b/>
          <w:bCs/>
        </w:rPr>
        <w:t>approve, reject, or impose conditions on the project</w:t>
      </w:r>
      <w:r w:rsidR="00040221">
        <w:rPr>
          <w:rFonts w:ascii="Calibri" w:hAnsi="Calibri" w:cs="Calibri"/>
        </w:rPr>
        <w:t xml:space="preserve">. </w:t>
      </w:r>
      <w:r w:rsidR="00072635">
        <w:rPr>
          <w:rFonts w:ascii="Calibri" w:hAnsi="Calibri" w:cs="Calibri"/>
        </w:rPr>
        <w:t xml:space="preserve">The Minister maintains the right to investigate or otherwise inspect the project throughout its lifecycle to ensure that the approval terms and conditions are being met. </w:t>
      </w:r>
    </w:p>
    <w:p w14:paraId="5A6E7FFA" w14:textId="77777777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066D86D6" w14:textId="02616F55" w:rsidR="00FC2BC0" w:rsidRPr="00253296" w:rsidRDefault="0016734E" w:rsidP="00FC2BC0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All developments within Manitoba’s jurisdiction will be subject to provincial environmental assessment. The </w:t>
      </w:r>
      <w:r>
        <w:rPr>
          <w:rFonts w:ascii="Calibri" w:hAnsi="Calibri" w:cs="Calibri"/>
          <w:i/>
          <w:iCs/>
        </w:rPr>
        <w:t>Environmental Assessment Act</w:t>
      </w:r>
      <w:r w:rsidR="0060190B">
        <w:rPr>
          <w:rFonts w:ascii="Calibri" w:hAnsi="Calibri" w:cs="Calibri"/>
          <w:i/>
          <w:iCs/>
        </w:rPr>
        <w:t xml:space="preserve"> </w:t>
      </w:r>
      <w:r w:rsidR="0060190B">
        <w:rPr>
          <w:rFonts w:ascii="Calibri" w:hAnsi="Calibri" w:cs="Calibri"/>
        </w:rPr>
        <w:t xml:space="preserve">defines </w:t>
      </w:r>
      <w:r w:rsidR="000A1AE2">
        <w:rPr>
          <w:rFonts w:ascii="Calibri" w:hAnsi="Calibri" w:cs="Calibri"/>
        </w:rPr>
        <w:t xml:space="preserve">“development” as being any project, operation or activity or any alteration or expansion </w:t>
      </w:r>
      <w:r w:rsidR="004D78F3">
        <w:rPr>
          <w:rFonts w:ascii="Calibri" w:hAnsi="Calibri" w:cs="Calibri"/>
        </w:rPr>
        <w:t>thereof</w:t>
      </w:r>
      <w:r w:rsidR="000A1AE2">
        <w:rPr>
          <w:rFonts w:ascii="Calibri" w:hAnsi="Calibri" w:cs="Calibri"/>
        </w:rPr>
        <w:t xml:space="preserve"> likely to</w:t>
      </w:r>
      <w:r w:rsidR="004D78F3">
        <w:rPr>
          <w:rFonts w:ascii="Calibri" w:hAnsi="Calibri" w:cs="Calibri"/>
        </w:rPr>
        <w:t>, among other things,</w:t>
      </w:r>
      <w:r w:rsidR="000A1AE2">
        <w:rPr>
          <w:rFonts w:ascii="Calibri" w:hAnsi="Calibri" w:cs="Calibri"/>
        </w:rPr>
        <w:t xml:space="preserve"> have an effect on any unique, rare, or endangered feature of the environment</w:t>
      </w:r>
      <w:r w:rsidR="00246807">
        <w:rPr>
          <w:rFonts w:ascii="Calibri" w:hAnsi="Calibri" w:cs="Calibri"/>
        </w:rPr>
        <w:t xml:space="preserve"> or otherwise have a significant impact on the environment.</w:t>
      </w:r>
      <w:r w:rsidR="00585798">
        <w:rPr>
          <w:rFonts w:ascii="Calibri" w:hAnsi="Calibri" w:cs="Calibri"/>
        </w:rPr>
        <w:t xml:space="preserve"> </w:t>
      </w:r>
    </w:p>
    <w:p w14:paraId="376FBD92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26C37F61" w14:textId="04F4789F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MB</w:t>
      </w:r>
    </w:p>
    <w:p w14:paraId="503552AD" w14:textId="77B29970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0B5832">
        <w:rPr>
          <w:rFonts w:ascii="Calibri" w:hAnsi="Calibri" w:cs="Calibri"/>
          <w:b/>
          <w:bCs/>
        </w:rPr>
        <w:t xml:space="preserve"> </w:t>
      </w:r>
      <w:r w:rsidR="000B5832">
        <w:rPr>
          <w:rFonts w:ascii="Calibri" w:hAnsi="Calibri" w:cs="Calibri"/>
          <w:i/>
          <w:iCs/>
        </w:rPr>
        <w:t xml:space="preserve">Environment Act, </w:t>
      </w:r>
      <w:r w:rsidR="000B5832">
        <w:rPr>
          <w:rFonts w:ascii="Calibri" w:hAnsi="Calibri" w:cs="Calibri"/>
        </w:rPr>
        <w:t>1988</w:t>
      </w:r>
      <w:r w:rsidR="00DE2D97">
        <w:rPr>
          <w:rFonts w:ascii="Calibri" w:hAnsi="Calibri" w:cs="Calibri"/>
        </w:rPr>
        <w:t xml:space="preserve"> + </w:t>
      </w:r>
      <w:r w:rsidR="00DE2D97">
        <w:rPr>
          <w:rFonts w:ascii="Calibri" w:hAnsi="Calibri" w:cs="Calibri"/>
          <w:i/>
          <w:iCs/>
        </w:rPr>
        <w:t xml:space="preserve">Classes of Development Regulations, </w:t>
      </w:r>
      <w:r w:rsidR="0044393B">
        <w:rPr>
          <w:rFonts w:ascii="Calibri" w:hAnsi="Calibri" w:cs="Calibri"/>
        </w:rPr>
        <w:t>1988</w:t>
      </w:r>
    </w:p>
    <w:p w14:paraId="28B1963C" w14:textId="2D39FE4D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</w:t>
      </w:r>
      <w:commentRangeStart w:id="26"/>
      <w:r w:rsidRPr="00253296">
        <w:rPr>
          <w:rFonts w:ascii="Calibri" w:hAnsi="Calibri" w:cs="Calibri"/>
          <w:b/>
          <w:bCs/>
        </w:rPr>
        <w:t>s</w:t>
      </w:r>
      <w:commentRangeEnd w:id="26"/>
      <w:r w:rsidR="00A3463C">
        <w:rPr>
          <w:rStyle w:val="CommentReference"/>
        </w:rPr>
        <w:commentReference w:id="26"/>
      </w:r>
      <w:r w:rsidRPr="00253296">
        <w:rPr>
          <w:rFonts w:ascii="Calibri" w:hAnsi="Calibri" w:cs="Calibri"/>
          <w:b/>
          <w:bCs/>
        </w:rPr>
        <w:t>:</w:t>
      </w:r>
    </w:p>
    <w:p w14:paraId="41FDC108" w14:textId="3317E74E" w:rsidR="0029471F" w:rsidRPr="00253296" w:rsidRDefault="003E1A35" w:rsidP="0029471F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Proponents of d</w:t>
      </w:r>
      <w:r w:rsidR="002225E4">
        <w:rPr>
          <w:rFonts w:ascii="Calibri" w:hAnsi="Calibri" w:cs="Calibri"/>
        </w:rPr>
        <w:t xml:space="preserve">evelopments subject to the </w:t>
      </w:r>
      <w:r w:rsidR="008C569E">
        <w:rPr>
          <w:rFonts w:ascii="Calibri" w:hAnsi="Calibri" w:cs="Calibri"/>
        </w:rPr>
        <w:t xml:space="preserve">Manitoba environmental assessment process </w:t>
      </w:r>
      <w:r>
        <w:rPr>
          <w:rFonts w:ascii="Calibri" w:hAnsi="Calibri" w:cs="Calibri"/>
        </w:rPr>
        <w:t xml:space="preserve">are required to submit an </w:t>
      </w:r>
      <w:r>
        <w:rPr>
          <w:rFonts w:ascii="Calibri" w:hAnsi="Calibri" w:cs="Calibri"/>
          <w:b/>
          <w:bCs/>
        </w:rPr>
        <w:t>Environment Act Proposal</w:t>
      </w:r>
      <w:r w:rsidR="005708EA">
        <w:rPr>
          <w:rFonts w:ascii="Calibri" w:hAnsi="Calibri" w:cs="Calibri"/>
          <w:b/>
          <w:bCs/>
        </w:rPr>
        <w:t xml:space="preserve">. </w:t>
      </w:r>
      <w:r w:rsidR="00056158">
        <w:rPr>
          <w:rFonts w:ascii="Calibri" w:hAnsi="Calibri" w:cs="Calibri"/>
        </w:rPr>
        <w:t xml:space="preserve">The proposal documents will then be distributed to the </w:t>
      </w:r>
      <w:r w:rsidR="00056158">
        <w:rPr>
          <w:rFonts w:ascii="Calibri" w:hAnsi="Calibri" w:cs="Calibri"/>
          <w:b/>
          <w:bCs/>
        </w:rPr>
        <w:t xml:space="preserve">Technical Advisory Committee </w:t>
      </w:r>
      <w:r w:rsidR="00786E7D">
        <w:rPr>
          <w:rFonts w:ascii="Calibri" w:hAnsi="Calibri" w:cs="Calibri"/>
        </w:rPr>
        <w:t xml:space="preserve">and posted on the public registry, where comments from the public will be solicited. </w:t>
      </w:r>
      <w:r w:rsidR="00786E7D">
        <w:rPr>
          <w:rFonts w:ascii="Calibri" w:hAnsi="Calibri" w:cs="Calibri"/>
        </w:rPr>
        <w:lastRenderedPageBreak/>
        <w:t xml:space="preserve">The EAB Contact will then review </w:t>
      </w:r>
      <w:r w:rsidR="00AF6CAE">
        <w:rPr>
          <w:rFonts w:ascii="Calibri" w:hAnsi="Calibri" w:cs="Calibri"/>
        </w:rPr>
        <w:t>the comments generated. At this point, if no additional information is required</w:t>
      </w:r>
      <w:r w:rsidR="00A8105D">
        <w:rPr>
          <w:rFonts w:ascii="Calibri" w:hAnsi="Calibri" w:cs="Calibri"/>
        </w:rPr>
        <w:t xml:space="preserve">, nor a public hearing warranted, the EAB contact will prepare a </w:t>
      </w:r>
      <w:r w:rsidR="00A8105D" w:rsidRPr="00537B96">
        <w:rPr>
          <w:rFonts w:ascii="Calibri" w:hAnsi="Calibri" w:cs="Calibri"/>
          <w:b/>
          <w:bCs/>
        </w:rPr>
        <w:t>summary report of the comments</w:t>
      </w:r>
      <w:r w:rsidR="00A8105D">
        <w:rPr>
          <w:rFonts w:ascii="Calibri" w:hAnsi="Calibri" w:cs="Calibri"/>
        </w:rPr>
        <w:t xml:space="preserve"> and will </w:t>
      </w:r>
      <w:r w:rsidR="00A8105D" w:rsidRPr="00537B96">
        <w:rPr>
          <w:rFonts w:ascii="Calibri" w:hAnsi="Calibri" w:cs="Calibri"/>
          <w:b/>
          <w:bCs/>
        </w:rPr>
        <w:t>draft the licence</w:t>
      </w:r>
      <w:r w:rsidR="00A8105D">
        <w:rPr>
          <w:rFonts w:ascii="Calibri" w:hAnsi="Calibri" w:cs="Calibri"/>
        </w:rPr>
        <w:t xml:space="preserve"> in a manner that addresses environmental effects and mitigation strategies</w:t>
      </w:r>
      <w:r w:rsidR="00537B96">
        <w:rPr>
          <w:rFonts w:ascii="Calibri" w:hAnsi="Calibri" w:cs="Calibri"/>
        </w:rPr>
        <w:t xml:space="preserve">. </w:t>
      </w:r>
      <w:r w:rsidR="00492CFA">
        <w:rPr>
          <w:rFonts w:ascii="Calibri" w:hAnsi="Calibri" w:cs="Calibri"/>
        </w:rPr>
        <w:t xml:space="preserve">The </w:t>
      </w:r>
      <w:r w:rsidR="00492CFA" w:rsidRPr="00281864">
        <w:rPr>
          <w:rFonts w:ascii="Calibri" w:hAnsi="Calibri" w:cs="Calibri"/>
          <w:b/>
          <w:bCs/>
        </w:rPr>
        <w:t>EAB Director will then make a licensing decision</w:t>
      </w:r>
      <w:r w:rsidR="00507AF9">
        <w:rPr>
          <w:rFonts w:ascii="Calibri" w:hAnsi="Calibri" w:cs="Calibri"/>
        </w:rPr>
        <w:t>, either refusing or approving the development</w:t>
      </w:r>
      <w:r w:rsidR="007828D5">
        <w:rPr>
          <w:rFonts w:ascii="Calibri" w:hAnsi="Calibri" w:cs="Calibri"/>
        </w:rPr>
        <w:t>.</w:t>
      </w:r>
      <w:r w:rsidR="007828D5">
        <w:rPr>
          <w:rStyle w:val="FootnoteReference"/>
          <w:rFonts w:ascii="Calibri" w:hAnsi="Calibri" w:cs="Calibri"/>
        </w:rPr>
        <w:footnoteReference w:id="3"/>
      </w:r>
    </w:p>
    <w:p w14:paraId="3FDD380A" w14:textId="77777777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41913D9D" w14:textId="09D6A4F7" w:rsidR="0044393B" w:rsidRPr="00253296" w:rsidRDefault="0078458D" w:rsidP="0044393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According to the </w:t>
      </w:r>
      <w:r>
        <w:rPr>
          <w:rFonts w:ascii="Calibri" w:hAnsi="Calibri" w:cs="Calibri"/>
          <w:i/>
          <w:iCs/>
        </w:rPr>
        <w:t xml:space="preserve">Classes of Development Regulations, </w:t>
      </w:r>
      <w:r w:rsidR="00D312C6">
        <w:rPr>
          <w:rFonts w:ascii="Calibri" w:hAnsi="Calibri" w:cs="Calibri"/>
        </w:rPr>
        <w:t xml:space="preserve">all mines other than pits and quarries are class </w:t>
      </w:r>
      <w:r w:rsidR="008620CE">
        <w:rPr>
          <w:rFonts w:ascii="Calibri" w:hAnsi="Calibri" w:cs="Calibri"/>
        </w:rPr>
        <w:t>2 developments. Potash mines and milling facilities are class 3 developments.</w:t>
      </w:r>
      <w:r w:rsidR="002A14C5">
        <w:rPr>
          <w:rFonts w:ascii="Calibri" w:hAnsi="Calibri" w:cs="Calibri"/>
        </w:rPr>
        <w:t xml:space="preserve"> Sections </w:t>
      </w:r>
      <w:r w:rsidR="00A00358">
        <w:rPr>
          <w:rFonts w:ascii="Calibri" w:hAnsi="Calibri" w:cs="Calibri"/>
        </w:rPr>
        <w:t>11 and 1</w:t>
      </w:r>
      <w:r w:rsidR="00521A6E">
        <w:rPr>
          <w:rFonts w:ascii="Calibri" w:hAnsi="Calibri" w:cs="Calibri"/>
        </w:rPr>
        <w:t>2</w:t>
      </w:r>
      <w:r w:rsidR="00A00358">
        <w:rPr>
          <w:rFonts w:ascii="Calibri" w:hAnsi="Calibri" w:cs="Calibri"/>
        </w:rPr>
        <w:t xml:space="preserve"> of the </w:t>
      </w:r>
      <w:r w:rsidR="00A00358">
        <w:rPr>
          <w:rFonts w:ascii="Calibri" w:hAnsi="Calibri" w:cs="Calibri"/>
          <w:i/>
          <w:iCs/>
        </w:rPr>
        <w:t xml:space="preserve">Environment Act, </w:t>
      </w:r>
      <w:r w:rsidR="00A00358">
        <w:rPr>
          <w:rFonts w:ascii="Calibri" w:hAnsi="Calibri" w:cs="Calibri"/>
        </w:rPr>
        <w:t>respectively, require that these developments</w:t>
      </w:r>
      <w:r w:rsidR="00902D2B">
        <w:rPr>
          <w:rFonts w:ascii="Calibri" w:hAnsi="Calibri" w:cs="Calibri"/>
        </w:rPr>
        <w:t xml:space="preserve"> </w:t>
      </w:r>
      <w:r w:rsidR="00521A6E">
        <w:rPr>
          <w:rFonts w:ascii="Calibri" w:hAnsi="Calibri" w:cs="Calibri"/>
        </w:rPr>
        <w:t>obtain a valid licence from the min</w:t>
      </w:r>
      <w:r w:rsidR="00902D2B">
        <w:rPr>
          <w:rFonts w:ascii="Calibri" w:hAnsi="Calibri" w:cs="Calibri"/>
        </w:rPr>
        <w:t>ister</w:t>
      </w:r>
      <w:r w:rsidR="0029471F">
        <w:rPr>
          <w:rFonts w:ascii="Calibri" w:hAnsi="Calibri" w:cs="Calibri"/>
        </w:rPr>
        <w:t xml:space="preserve"> through the environmental assessment process before being constructed or otherwise brought into operation.</w:t>
      </w:r>
    </w:p>
    <w:p w14:paraId="4B59BF8E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7730353F" w14:textId="04608482" w:rsidR="00085035" w:rsidRPr="00253296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ONT</w:t>
      </w:r>
    </w:p>
    <w:p w14:paraId="6A28B4DC" w14:textId="5849D6CC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717A51">
        <w:rPr>
          <w:rFonts w:ascii="Calibri" w:hAnsi="Calibri" w:cs="Calibri"/>
          <w:b/>
          <w:bCs/>
        </w:rPr>
        <w:t xml:space="preserve"> </w:t>
      </w:r>
      <w:r w:rsidR="00717A51">
        <w:rPr>
          <w:rFonts w:ascii="Calibri" w:hAnsi="Calibri" w:cs="Calibri"/>
          <w:i/>
          <w:iCs/>
        </w:rPr>
        <w:t>Environmental</w:t>
      </w:r>
      <w:r w:rsidR="0017067A">
        <w:rPr>
          <w:rFonts w:ascii="Calibri" w:hAnsi="Calibri" w:cs="Calibri"/>
          <w:i/>
          <w:iCs/>
        </w:rPr>
        <w:t xml:space="preserve"> Assessment Act</w:t>
      </w:r>
      <w:r w:rsidR="00712BEA">
        <w:rPr>
          <w:rFonts w:ascii="Calibri" w:hAnsi="Calibri" w:cs="Calibri"/>
          <w:i/>
          <w:iCs/>
        </w:rPr>
        <w:t xml:space="preserve">, </w:t>
      </w:r>
      <w:r w:rsidR="00712BEA">
        <w:rPr>
          <w:rFonts w:ascii="Calibri" w:hAnsi="Calibri" w:cs="Calibri"/>
        </w:rPr>
        <w:t>1990</w:t>
      </w:r>
    </w:p>
    <w:p w14:paraId="36AF5827" w14:textId="6B498189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works:</w:t>
      </w:r>
      <w:r w:rsidR="0017067A">
        <w:rPr>
          <w:rFonts w:ascii="Calibri" w:hAnsi="Calibri" w:cs="Calibri"/>
          <w:b/>
          <w:bCs/>
        </w:rPr>
        <w:t xml:space="preserve"> </w:t>
      </w:r>
    </w:p>
    <w:p w14:paraId="2E77ABFD" w14:textId="7B424640" w:rsidR="0017067A" w:rsidRPr="00253964" w:rsidRDefault="003B3B1E" w:rsidP="0017067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Ontario’s environmental assessment process does not generally apply to private sector proponents, </w:t>
      </w:r>
      <w:r w:rsidR="009F44F1">
        <w:rPr>
          <w:rFonts w:ascii="Calibri" w:hAnsi="Calibri" w:cs="Calibri"/>
        </w:rPr>
        <w:t xml:space="preserve">significantly reducing the number of </w:t>
      </w:r>
      <w:r w:rsidR="00FC3F89">
        <w:rPr>
          <w:rFonts w:ascii="Calibri" w:hAnsi="Calibri" w:cs="Calibri"/>
        </w:rPr>
        <w:t>mines subject to th</w:t>
      </w:r>
      <w:r w:rsidR="00712BEA">
        <w:rPr>
          <w:rFonts w:ascii="Calibri" w:hAnsi="Calibri" w:cs="Calibri"/>
        </w:rPr>
        <w:t xml:space="preserve">is </w:t>
      </w:r>
      <w:r w:rsidR="00FC3F89">
        <w:rPr>
          <w:rFonts w:ascii="Calibri" w:hAnsi="Calibri" w:cs="Calibri"/>
        </w:rPr>
        <w:t>regim</w:t>
      </w:r>
      <w:commentRangeStart w:id="27"/>
      <w:r w:rsidR="00FC3F89">
        <w:rPr>
          <w:rFonts w:ascii="Calibri" w:hAnsi="Calibri" w:cs="Calibri"/>
        </w:rPr>
        <w:t>e</w:t>
      </w:r>
      <w:commentRangeEnd w:id="27"/>
      <w:r w:rsidR="00FC3F89">
        <w:rPr>
          <w:rStyle w:val="CommentReference"/>
        </w:rPr>
        <w:commentReference w:id="27"/>
      </w:r>
      <w:r w:rsidR="00FC3F89">
        <w:rPr>
          <w:rFonts w:ascii="Calibri" w:hAnsi="Calibri" w:cs="Calibri"/>
        </w:rPr>
        <w:t>.</w:t>
      </w:r>
      <w:r w:rsidR="002A63D8">
        <w:rPr>
          <w:rStyle w:val="FootnoteReference"/>
          <w:rFonts w:ascii="Calibri" w:hAnsi="Calibri" w:cs="Calibri"/>
        </w:rPr>
        <w:footnoteReference w:id="4"/>
      </w:r>
      <w:r>
        <w:rPr>
          <w:rFonts w:ascii="Calibri" w:hAnsi="Calibri" w:cs="Calibri"/>
        </w:rPr>
        <w:t xml:space="preserve"> </w:t>
      </w:r>
      <w:r w:rsidR="0099053F">
        <w:rPr>
          <w:rFonts w:ascii="Calibri" w:hAnsi="Calibri" w:cs="Calibri"/>
        </w:rPr>
        <w:t xml:space="preserve">Where the </w:t>
      </w:r>
      <w:r w:rsidR="0099053F">
        <w:rPr>
          <w:rFonts w:ascii="Calibri" w:hAnsi="Calibri" w:cs="Calibri"/>
          <w:i/>
          <w:iCs/>
        </w:rPr>
        <w:t>Environmental Assessment Act</w:t>
      </w:r>
      <w:r w:rsidR="00712BEA">
        <w:rPr>
          <w:rFonts w:ascii="Calibri" w:hAnsi="Calibri" w:cs="Calibri"/>
          <w:i/>
          <w:iCs/>
        </w:rPr>
        <w:t xml:space="preserve"> </w:t>
      </w:r>
      <w:r w:rsidR="00712BEA">
        <w:rPr>
          <w:rFonts w:ascii="Calibri" w:hAnsi="Calibri" w:cs="Calibri"/>
        </w:rPr>
        <w:t>does apply, two possible types</w:t>
      </w:r>
      <w:r w:rsidR="00832825">
        <w:rPr>
          <w:rFonts w:ascii="Calibri" w:hAnsi="Calibri" w:cs="Calibri"/>
        </w:rPr>
        <w:t xml:space="preserve"> of assessments emerge: individual environmental assessments</w:t>
      </w:r>
      <w:r w:rsidR="00D576AA">
        <w:rPr>
          <w:rFonts w:ascii="Calibri" w:hAnsi="Calibri" w:cs="Calibri"/>
        </w:rPr>
        <w:t xml:space="preserve"> (for large-scale, complex projects having </w:t>
      </w:r>
      <w:r w:rsidR="0031053A">
        <w:rPr>
          <w:rFonts w:ascii="Calibri" w:hAnsi="Calibri" w:cs="Calibri"/>
        </w:rPr>
        <w:t>the potential for significant environmental effects</w:t>
      </w:r>
      <w:r w:rsidR="00266096">
        <w:rPr>
          <w:rFonts w:ascii="Calibri" w:hAnsi="Calibri" w:cs="Calibri"/>
        </w:rPr>
        <w:t xml:space="preserve"> requiring approval</w:t>
      </w:r>
      <w:r w:rsidR="00E77515">
        <w:rPr>
          <w:rFonts w:ascii="Calibri" w:hAnsi="Calibri" w:cs="Calibri"/>
        </w:rPr>
        <w:t xml:space="preserve"> from the Ministry of the Environment, Conservation and Parks</w:t>
      </w:r>
      <w:r w:rsidR="0031053A">
        <w:rPr>
          <w:rFonts w:ascii="Calibri" w:hAnsi="Calibri" w:cs="Calibri"/>
        </w:rPr>
        <w:t>)</w:t>
      </w:r>
      <w:r w:rsidR="00832825">
        <w:rPr>
          <w:rFonts w:ascii="Calibri" w:hAnsi="Calibri" w:cs="Calibri"/>
        </w:rPr>
        <w:t>, or streamlined environmental assessments</w:t>
      </w:r>
      <w:r w:rsidR="0031053A">
        <w:rPr>
          <w:rFonts w:ascii="Calibri" w:hAnsi="Calibri" w:cs="Calibri"/>
        </w:rPr>
        <w:t xml:space="preserve"> (for routine projects with predictable and manageable environmental effects</w:t>
      </w:r>
      <w:r w:rsidR="00266096">
        <w:rPr>
          <w:rFonts w:ascii="Calibri" w:hAnsi="Calibri" w:cs="Calibri"/>
        </w:rPr>
        <w:t xml:space="preserve">, where </w:t>
      </w:r>
      <w:r w:rsidR="00DC65ED">
        <w:rPr>
          <w:rFonts w:ascii="Calibri" w:hAnsi="Calibri" w:cs="Calibri"/>
        </w:rPr>
        <w:t>a self-assessment and decision-making process is app</w:t>
      </w:r>
      <w:r w:rsidR="00253964">
        <w:rPr>
          <w:rFonts w:ascii="Calibri" w:hAnsi="Calibri" w:cs="Calibri"/>
        </w:rPr>
        <w:t>ropriate)</w:t>
      </w:r>
      <w:r w:rsidR="00832825">
        <w:rPr>
          <w:rFonts w:ascii="Calibri" w:hAnsi="Calibri" w:cs="Calibri"/>
        </w:rPr>
        <w:t xml:space="preserve">. </w:t>
      </w:r>
    </w:p>
    <w:p w14:paraId="4A3A6CAF" w14:textId="382841EA" w:rsidR="00253964" w:rsidRPr="00A55C88" w:rsidRDefault="00253964" w:rsidP="00A55C88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Individual environmental assessment: </w:t>
      </w:r>
      <w:r w:rsidR="00065F09">
        <w:rPr>
          <w:rFonts w:ascii="Calibri" w:hAnsi="Calibri" w:cs="Calibri"/>
        </w:rPr>
        <w:t xml:space="preserve">The process for complex projects begins with the proponent developing and submitting a </w:t>
      </w:r>
      <w:r w:rsidR="00065F09">
        <w:rPr>
          <w:rFonts w:ascii="Calibri" w:hAnsi="Calibri" w:cs="Calibri"/>
          <w:b/>
          <w:bCs/>
        </w:rPr>
        <w:t xml:space="preserve">Terms of Reference, </w:t>
      </w:r>
      <w:r w:rsidR="00B9557E">
        <w:rPr>
          <w:rFonts w:ascii="Calibri" w:hAnsi="Calibri" w:cs="Calibri"/>
        </w:rPr>
        <w:t xml:space="preserve">engaging in public consultation and </w:t>
      </w:r>
      <w:r w:rsidR="00065F09">
        <w:rPr>
          <w:rFonts w:ascii="Calibri" w:hAnsi="Calibri" w:cs="Calibri"/>
        </w:rPr>
        <w:t xml:space="preserve">outlining </w:t>
      </w:r>
      <w:r w:rsidR="00B9557E">
        <w:rPr>
          <w:rFonts w:ascii="Calibri" w:hAnsi="Calibri" w:cs="Calibri"/>
        </w:rPr>
        <w:t xml:space="preserve">basic </w:t>
      </w:r>
      <w:r w:rsidR="00E9523C">
        <w:rPr>
          <w:rFonts w:ascii="Calibri" w:hAnsi="Calibri" w:cs="Calibri"/>
        </w:rPr>
        <w:t xml:space="preserve">project information and </w:t>
      </w:r>
      <w:r w:rsidR="00065F09">
        <w:rPr>
          <w:rFonts w:ascii="Calibri" w:hAnsi="Calibri" w:cs="Calibri"/>
        </w:rPr>
        <w:t xml:space="preserve">the </w:t>
      </w:r>
      <w:r w:rsidR="00B9557E">
        <w:rPr>
          <w:rFonts w:ascii="Calibri" w:hAnsi="Calibri" w:cs="Calibri"/>
        </w:rPr>
        <w:t>plan for preparing and evaluating the environmental assessment.</w:t>
      </w:r>
      <w:r w:rsidR="00E9523C">
        <w:rPr>
          <w:rFonts w:ascii="Calibri" w:hAnsi="Calibri" w:cs="Calibri"/>
        </w:rPr>
        <w:t xml:space="preserve"> The Ministry will then coordinate a </w:t>
      </w:r>
      <w:r w:rsidR="00E9523C">
        <w:rPr>
          <w:rFonts w:ascii="Calibri" w:hAnsi="Calibri" w:cs="Calibri"/>
          <w:b/>
          <w:bCs/>
        </w:rPr>
        <w:t xml:space="preserve">technical review </w:t>
      </w:r>
      <w:r w:rsidR="00E9523C">
        <w:rPr>
          <w:rFonts w:ascii="Calibri" w:hAnsi="Calibri" w:cs="Calibri"/>
        </w:rPr>
        <w:t>of the Terms of Reference document</w:t>
      </w:r>
      <w:r w:rsidR="00670AF0">
        <w:rPr>
          <w:rFonts w:ascii="Calibri" w:hAnsi="Calibri" w:cs="Calibri"/>
        </w:rPr>
        <w:t xml:space="preserve">, making a recommendation to the Minister as to whether or not to approve the Terms of Reference. </w:t>
      </w:r>
      <w:r w:rsidR="00F478A2">
        <w:rPr>
          <w:rFonts w:ascii="Calibri" w:hAnsi="Calibri" w:cs="Calibri"/>
        </w:rPr>
        <w:t>Next</w:t>
      </w:r>
      <w:r w:rsidR="00E431C7">
        <w:rPr>
          <w:rFonts w:ascii="Calibri" w:hAnsi="Calibri" w:cs="Calibri"/>
        </w:rPr>
        <w:t xml:space="preserve">, the proponent will </w:t>
      </w:r>
      <w:r w:rsidR="00F478A2">
        <w:rPr>
          <w:rFonts w:ascii="Calibri" w:hAnsi="Calibri" w:cs="Calibri"/>
        </w:rPr>
        <w:t>prepare</w:t>
      </w:r>
      <w:r w:rsidR="00E41D65">
        <w:rPr>
          <w:rFonts w:ascii="Calibri" w:hAnsi="Calibri" w:cs="Calibri"/>
        </w:rPr>
        <w:t xml:space="preserve"> and submit</w:t>
      </w:r>
      <w:r w:rsidR="00F478A2">
        <w:rPr>
          <w:rFonts w:ascii="Calibri" w:hAnsi="Calibri" w:cs="Calibri"/>
        </w:rPr>
        <w:t xml:space="preserve"> the </w:t>
      </w:r>
      <w:r w:rsidR="00F478A2">
        <w:rPr>
          <w:rFonts w:ascii="Calibri" w:hAnsi="Calibri" w:cs="Calibri"/>
          <w:b/>
          <w:bCs/>
        </w:rPr>
        <w:t>environmental assessment document</w:t>
      </w:r>
      <w:r w:rsidR="00F478A2">
        <w:rPr>
          <w:rFonts w:ascii="Calibri" w:hAnsi="Calibri" w:cs="Calibri"/>
        </w:rPr>
        <w:t>, which will include</w:t>
      </w:r>
      <w:r w:rsidR="00B74C18">
        <w:rPr>
          <w:rFonts w:ascii="Calibri" w:hAnsi="Calibri" w:cs="Calibri"/>
        </w:rPr>
        <w:t xml:space="preserve">, among other things, </w:t>
      </w:r>
      <w:r w:rsidR="00F478A2">
        <w:rPr>
          <w:rFonts w:ascii="Calibri" w:hAnsi="Calibri" w:cs="Calibri"/>
        </w:rPr>
        <w:t xml:space="preserve">a record of consultation, a </w:t>
      </w:r>
      <w:r w:rsidR="00B74C18">
        <w:rPr>
          <w:rFonts w:ascii="Calibri" w:hAnsi="Calibri" w:cs="Calibri"/>
        </w:rPr>
        <w:t>monitoring framework, and a list of environmental effects that may be caused.</w:t>
      </w:r>
      <w:r w:rsidR="00125FA7">
        <w:rPr>
          <w:rFonts w:ascii="Calibri" w:hAnsi="Calibri" w:cs="Calibri"/>
        </w:rPr>
        <w:t xml:space="preserve"> </w:t>
      </w:r>
      <w:r w:rsidR="00E161C1">
        <w:rPr>
          <w:rFonts w:ascii="Calibri" w:hAnsi="Calibri" w:cs="Calibri"/>
        </w:rPr>
        <w:t xml:space="preserve">The Director of the Environmental Assessment Branch will then review the assessment </w:t>
      </w:r>
      <w:r w:rsidR="00E159FD">
        <w:rPr>
          <w:rFonts w:ascii="Calibri" w:hAnsi="Calibri" w:cs="Calibri"/>
        </w:rPr>
        <w:t xml:space="preserve">and publish its </w:t>
      </w:r>
      <w:r w:rsidR="00E159FD">
        <w:rPr>
          <w:rFonts w:ascii="Calibri" w:hAnsi="Calibri" w:cs="Calibri"/>
          <w:b/>
          <w:bCs/>
        </w:rPr>
        <w:t xml:space="preserve">Ministry Review, </w:t>
      </w:r>
      <w:r w:rsidR="00E159FD">
        <w:rPr>
          <w:rFonts w:ascii="Calibri" w:hAnsi="Calibri" w:cs="Calibri"/>
        </w:rPr>
        <w:t xml:space="preserve">which will be subject to a 5 week period of public comment. </w:t>
      </w:r>
      <w:r w:rsidR="00A55C88">
        <w:rPr>
          <w:rFonts w:ascii="Calibri" w:hAnsi="Calibri" w:cs="Calibri"/>
        </w:rPr>
        <w:t xml:space="preserve">After this,  </w:t>
      </w:r>
      <w:r w:rsidR="00A55C88">
        <w:rPr>
          <w:rFonts w:ascii="Calibri" w:hAnsi="Calibri" w:cs="Calibri"/>
        </w:rPr>
        <w:lastRenderedPageBreak/>
        <w:t xml:space="preserve">the </w:t>
      </w:r>
      <w:r w:rsidR="00E161C1" w:rsidRPr="00A55C88">
        <w:rPr>
          <w:rFonts w:ascii="Calibri" w:hAnsi="Calibri" w:cs="Calibri"/>
        </w:rPr>
        <w:t>Ministry of the Environment, Conservation and Parks will</w:t>
      </w:r>
      <w:r w:rsidR="00A55C88">
        <w:rPr>
          <w:rFonts w:ascii="Calibri" w:hAnsi="Calibri" w:cs="Calibri"/>
        </w:rPr>
        <w:t xml:space="preserve"> make a </w:t>
      </w:r>
      <w:r w:rsidR="00A55C88" w:rsidRPr="00DA52FD">
        <w:rPr>
          <w:rFonts w:ascii="Calibri" w:hAnsi="Calibri" w:cs="Calibri"/>
          <w:b/>
          <w:bCs/>
        </w:rPr>
        <w:t>final</w:t>
      </w:r>
      <w:r w:rsidR="00E161C1" w:rsidRPr="00DA52FD">
        <w:rPr>
          <w:rFonts w:ascii="Calibri" w:hAnsi="Calibri" w:cs="Calibri"/>
          <w:b/>
          <w:bCs/>
        </w:rPr>
        <w:t xml:space="preserve"> deci</w:t>
      </w:r>
      <w:r w:rsidR="00A55C88" w:rsidRPr="00DA52FD">
        <w:rPr>
          <w:rFonts w:ascii="Calibri" w:hAnsi="Calibri" w:cs="Calibri"/>
          <w:b/>
          <w:bCs/>
        </w:rPr>
        <w:t>sion</w:t>
      </w:r>
      <w:r w:rsidR="00A55C88">
        <w:rPr>
          <w:rFonts w:ascii="Calibri" w:hAnsi="Calibri" w:cs="Calibri"/>
        </w:rPr>
        <w:t xml:space="preserve"> to approve the </w:t>
      </w:r>
      <w:r w:rsidR="008F3D91">
        <w:rPr>
          <w:rFonts w:ascii="Calibri" w:hAnsi="Calibri" w:cs="Calibri"/>
        </w:rPr>
        <w:t>project, impose conditions, or refuse it.</w:t>
      </w:r>
      <w:r w:rsidR="00D16DE0">
        <w:rPr>
          <w:rFonts w:ascii="Calibri" w:hAnsi="Calibri" w:cs="Calibri"/>
        </w:rPr>
        <w:t xml:space="preserve"> Proponent reporting </w:t>
      </w:r>
      <w:r w:rsidR="00CD680D">
        <w:rPr>
          <w:rFonts w:ascii="Calibri" w:hAnsi="Calibri" w:cs="Calibri"/>
        </w:rPr>
        <w:t>on compliance with commitments and conditions in the environmental assessment will be required.</w:t>
      </w:r>
    </w:p>
    <w:p w14:paraId="6DA79F62" w14:textId="1AB4D1B6" w:rsidR="00253964" w:rsidRPr="00D9462F" w:rsidRDefault="00253964" w:rsidP="00D9462F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commentRangeStart w:id="28"/>
      <w:r>
        <w:rPr>
          <w:rFonts w:ascii="Calibri" w:hAnsi="Calibri" w:cs="Calibri"/>
          <w:b/>
          <w:bCs/>
        </w:rPr>
        <w:t>S</w:t>
      </w:r>
      <w:commentRangeEnd w:id="28"/>
      <w:r w:rsidR="000828E3">
        <w:rPr>
          <w:rStyle w:val="CommentReference"/>
        </w:rPr>
        <w:commentReference w:id="28"/>
      </w:r>
      <w:r>
        <w:rPr>
          <w:rFonts w:ascii="Calibri" w:hAnsi="Calibri" w:cs="Calibri"/>
          <w:b/>
          <w:bCs/>
        </w:rPr>
        <w:t xml:space="preserve">treamlined </w:t>
      </w:r>
      <w:r w:rsidR="00A55C88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nvironmental assessment:</w:t>
      </w:r>
      <w:r w:rsidR="00424B0A">
        <w:rPr>
          <w:rFonts w:ascii="Calibri" w:hAnsi="Calibri" w:cs="Calibri"/>
          <w:b/>
          <w:bCs/>
        </w:rPr>
        <w:t xml:space="preserve"> </w:t>
      </w:r>
      <w:r w:rsidR="009A4128">
        <w:rPr>
          <w:rFonts w:ascii="Calibri" w:hAnsi="Calibri" w:cs="Calibri"/>
        </w:rPr>
        <w:t>Project</w:t>
      </w:r>
      <w:r w:rsidR="00B81089">
        <w:rPr>
          <w:rFonts w:ascii="Calibri" w:hAnsi="Calibri" w:cs="Calibri"/>
        </w:rPr>
        <w:t>s with</w:t>
      </w:r>
      <w:r w:rsidR="009A4128">
        <w:rPr>
          <w:rFonts w:ascii="Calibri" w:hAnsi="Calibri" w:cs="Calibri"/>
        </w:rPr>
        <w:t xml:space="preserve"> predictable impacts </w:t>
      </w:r>
      <w:r w:rsidR="00B81089">
        <w:rPr>
          <w:rFonts w:ascii="Calibri" w:hAnsi="Calibri" w:cs="Calibri"/>
        </w:rPr>
        <w:t xml:space="preserve">can follow a streamlined self-assessment process </w:t>
      </w:r>
      <w:r w:rsidR="002E1795">
        <w:rPr>
          <w:rFonts w:ascii="Calibri" w:hAnsi="Calibri" w:cs="Calibri"/>
        </w:rPr>
        <w:t xml:space="preserve">to fulfill the requirements of the </w:t>
      </w:r>
      <w:r w:rsidR="002E1795">
        <w:rPr>
          <w:rFonts w:ascii="Calibri" w:hAnsi="Calibri" w:cs="Calibri"/>
          <w:i/>
          <w:iCs/>
        </w:rPr>
        <w:t xml:space="preserve">Environmental Assessment Act </w:t>
      </w:r>
      <w:r w:rsidR="002E1795">
        <w:rPr>
          <w:rFonts w:ascii="Calibri" w:hAnsi="Calibri" w:cs="Calibri"/>
        </w:rPr>
        <w:t xml:space="preserve">without </w:t>
      </w:r>
      <w:r w:rsidR="00C572DA">
        <w:rPr>
          <w:rFonts w:ascii="Calibri" w:hAnsi="Calibri" w:cs="Calibri"/>
        </w:rPr>
        <w:t>submitting an</w:t>
      </w:r>
      <w:r w:rsidR="002C1423">
        <w:rPr>
          <w:rFonts w:ascii="Calibri" w:hAnsi="Calibri" w:cs="Calibri"/>
        </w:rPr>
        <w:t xml:space="preserve"> individualized</w:t>
      </w:r>
      <w:r w:rsidR="00C572DA">
        <w:rPr>
          <w:rFonts w:ascii="Calibri" w:hAnsi="Calibri" w:cs="Calibri"/>
        </w:rPr>
        <w:t xml:space="preserve"> environmental assessment to the ministr</w:t>
      </w:r>
      <w:commentRangeStart w:id="29"/>
      <w:r w:rsidR="00C572DA">
        <w:rPr>
          <w:rFonts w:ascii="Calibri" w:hAnsi="Calibri" w:cs="Calibri"/>
        </w:rPr>
        <w:t>y</w:t>
      </w:r>
      <w:commentRangeEnd w:id="29"/>
      <w:r w:rsidR="00C572DA">
        <w:rPr>
          <w:rStyle w:val="CommentReference"/>
        </w:rPr>
        <w:commentReference w:id="29"/>
      </w:r>
      <w:r w:rsidR="00C572DA">
        <w:rPr>
          <w:rFonts w:ascii="Calibri" w:hAnsi="Calibri" w:cs="Calibri"/>
        </w:rPr>
        <w:t>.</w:t>
      </w:r>
      <w:r w:rsidR="00533E5B">
        <w:rPr>
          <w:rFonts w:ascii="Calibri" w:hAnsi="Calibri" w:cs="Calibri"/>
        </w:rPr>
        <w:t xml:space="preserve"> </w:t>
      </w:r>
      <w:r w:rsidR="00D9462F" w:rsidRPr="00D9462F">
        <w:rPr>
          <w:rFonts w:ascii="Calibri" w:hAnsi="Calibri" w:cs="Calibri"/>
        </w:rPr>
        <w:t>There are 11 different class environmental assessments, each for a different governmental body</w:t>
      </w:r>
      <w:r w:rsidR="00B33341">
        <w:rPr>
          <w:rFonts w:ascii="Calibri" w:hAnsi="Calibri" w:cs="Calibri"/>
        </w:rPr>
        <w:t xml:space="preserve"> and</w:t>
      </w:r>
      <w:r w:rsidR="002C1423" w:rsidRPr="002C1423">
        <w:rPr>
          <w:rFonts w:ascii="Calibri" w:hAnsi="Calibri" w:cs="Calibri"/>
        </w:rPr>
        <w:t xml:space="preserve"> </w:t>
      </w:r>
      <w:r w:rsidR="002C1423">
        <w:rPr>
          <w:rFonts w:ascii="Calibri" w:hAnsi="Calibri" w:cs="Calibri"/>
        </w:rPr>
        <w:t>accounting for approximately 90% of public projects carried out in Ontario</w:t>
      </w:r>
      <w:commentRangeStart w:id="30"/>
      <w:r w:rsidR="00D9462F" w:rsidRPr="00D9462F">
        <w:rPr>
          <w:rFonts w:ascii="Calibri" w:hAnsi="Calibri" w:cs="Calibri"/>
        </w:rPr>
        <w:t>.</w:t>
      </w:r>
      <w:commentRangeEnd w:id="30"/>
      <w:r w:rsidR="00D9462F">
        <w:rPr>
          <w:rStyle w:val="CommentReference"/>
        </w:rPr>
        <w:commentReference w:id="30"/>
      </w:r>
      <w:r w:rsidR="003507D0">
        <w:rPr>
          <w:rFonts w:ascii="Calibri" w:hAnsi="Calibri" w:cs="Calibri"/>
        </w:rPr>
        <w:t xml:space="preserve"> Under this </w:t>
      </w:r>
      <w:r w:rsidR="00D9462F">
        <w:rPr>
          <w:rFonts w:ascii="Calibri" w:hAnsi="Calibri" w:cs="Calibri"/>
        </w:rPr>
        <w:t xml:space="preserve">streamlined </w:t>
      </w:r>
      <w:r w:rsidR="003507D0">
        <w:rPr>
          <w:rFonts w:ascii="Calibri" w:hAnsi="Calibri" w:cs="Calibri"/>
        </w:rPr>
        <w:t xml:space="preserve">framework, </w:t>
      </w:r>
      <w:r w:rsidR="00DF0BD0">
        <w:rPr>
          <w:rFonts w:ascii="Calibri" w:hAnsi="Calibri" w:cs="Calibri"/>
        </w:rPr>
        <w:t xml:space="preserve">after having an </w:t>
      </w:r>
      <w:r w:rsidR="00DF0BD0" w:rsidRPr="00D9462F">
        <w:rPr>
          <w:rFonts w:ascii="Calibri" w:hAnsi="Calibri" w:cs="Calibri"/>
        </w:rPr>
        <w:t>approved</w:t>
      </w:r>
      <w:r w:rsidR="00DF0BD0">
        <w:rPr>
          <w:rFonts w:ascii="Calibri" w:hAnsi="Calibri" w:cs="Calibri"/>
          <w:b/>
          <w:bCs/>
        </w:rPr>
        <w:t xml:space="preserve"> Terms of Reference</w:t>
      </w:r>
      <w:r w:rsidR="00DF0BD0">
        <w:rPr>
          <w:rFonts w:ascii="Calibri" w:hAnsi="Calibri" w:cs="Calibri"/>
          <w:b/>
          <w:bCs/>
        </w:rPr>
        <w:t xml:space="preserve">, </w:t>
      </w:r>
      <w:r w:rsidR="003507D0" w:rsidRPr="00D9462F">
        <w:rPr>
          <w:rFonts w:ascii="Calibri" w:hAnsi="Calibri" w:cs="Calibri"/>
        </w:rPr>
        <w:t>the</w:t>
      </w:r>
      <w:r w:rsidR="00533E5B" w:rsidRPr="00D9462F">
        <w:rPr>
          <w:rFonts w:ascii="Calibri" w:hAnsi="Calibri" w:cs="Calibri"/>
        </w:rPr>
        <w:t xml:space="preserve"> proponent will </w:t>
      </w:r>
      <w:r w:rsidR="00E51289" w:rsidRPr="00D9462F">
        <w:rPr>
          <w:rFonts w:ascii="Calibri" w:hAnsi="Calibri" w:cs="Calibri"/>
        </w:rPr>
        <w:t>prepare a</w:t>
      </w:r>
      <w:r w:rsidR="00533E5B" w:rsidRPr="00D9462F">
        <w:rPr>
          <w:rFonts w:ascii="Calibri" w:hAnsi="Calibri" w:cs="Calibri"/>
        </w:rPr>
        <w:t xml:space="preserve"> </w:t>
      </w:r>
      <w:r w:rsidR="00533E5B" w:rsidRPr="00D9462F">
        <w:rPr>
          <w:rFonts w:ascii="Calibri" w:hAnsi="Calibri" w:cs="Calibri"/>
          <w:b/>
          <w:bCs/>
        </w:rPr>
        <w:t xml:space="preserve">class environmental assessment </w:t>
      </w:r>
      <w:r w:rsidR="00E51289" w:rsidRPr="00D9462F">
        <w:rPr>
          <w:rFonts w:ascii="Calibri" w:hAnsi="Calibri" w:cs="Calibri"/>
        </w:rPr>
        <w:t>and sub</w:t>
      </w:r>
      <w:r w:rsidR="003F03A9" w:rsidRPr="00D9462F">
        <w:rPr>
          <w:rFonts w:ascii="Calibri" w:hAnsi="Calibri" w:cs="Calibri"/>
        </w:rPr>
        <w:t>mit it for approval</w:t>
      </w:r>
      <w:r w:rsidR="000A4E38" w:rsidRPr="00D9462F">
        <w:rPr>
          <w:rFonts w:ascii="Calibri" w:hAnsi="Calibri" w:cs="Calibri"/>
        </w:rPr>
        <w:t>. Once approved</w:t>
      </w:r>
      <w:r w:rsidR="00D66DDF" w:rsidRPr="00D9462F">
        <w:rPr>
          <w:rFonts w:ascii="Calibri" w:hAnsi="Calibri" w:cs="Calibri"/>
        </w:rPr>
        <w:t>, the</w:t>
      </w:r>
      <w:r w:rsidR="00E30DE2">
        <w:rPr>
          <w:rFonts w:ascii="Calibri" w:hAnsi="Calibri" w:cs="Calibri"/>
        </w:rPr>
        <w:t xml:space="preserve"> standardized</w:t>
      </w:r>
      <w:r w:rsidR="00D66DDF" w:rsidRPr="00D9462F">
        <w:rPr>
          <w:rFonts w:ascii="Calibri" w:hAnsi="Calibri" w:cs="Calibri"/>
        </w:rPr>
        <w:t xml:space="preserve"> class assessment framework will </w:t>
      </w:r>
      <w:r w:rsidR="00AD2E62" w:rsidRPr="00D9462F">
        <w:rPr>
          <w:rFonts w:ascii="Calibri" w:hAnsi="Calibri" w:cs="Calibri"/>
        </w:rPr>
        <w:t xml:space="preserve">replace the </w:t>
      </w:r>
      <w:r w:rsidR="00D66DDF" w:rsidRPr="00D9462F">
        <w:rPr>
          <w:rFonts w:ascii="Calibri" w:hAnsi="Calibri" w:cs="Calibri"/>
        </w:rPr>
        <w:t xml:space="preserve">project-specific approval </w:t>
      </w:r>
      <w:r w:rsidR="00AD2E62" w:rsidRPr="00D9462F">
        <w:rPr>
          <w:rFonts w:ascii="Calibri" w:hAnsi="Calibri" w:cs="Calibri"/>
        </w:rPr>
        <w:t xml:space="preserve">required </w:t>
      </w:r>
      <w:r w:rsidR="00D66DDF" w:rsidRPr="00D9462F">
        <w:rPr>
          <w:rFonts w:ascii="Calibri" w:hAnsi="Calibri" w:cs="Calibri"/>
        </w:rPr>
        <w:t>from the Minister</w:t>
      </w:r>
      <w:r w:rsidR="00AD2E62" w:rsidRPr="00D9462F">
        <w:rPr>
          <w:rFonts w:ascii="Calibri" w:hAnsi="Calibri" w:cs="Calibri"/>
        </w:rPr>
        <w:t xml:space="preserve"> under individual environmental assessment</w:t>
      </w:r>
      <w:r w:rsidR="00B33341">
        <w:rPr>
          <w:rFonts w:ascii="Calibri" w:hAnsi="Calibri" w:cs="Calibri"/>
        </w:rPr>
        <w:t xml:space="preserve"> and the </w:t>
      </w:r>
      <w:r w:rsidR="005B772B">
        <w:rPr>
          <w:rFonts w:ascii="Calibri" w:hAnsi="Calibri" w:cs="Calibri"/>
        </w:rPr>
        <w:t xml:space="preserve">proponent </w:t>
      </w:r>
      <w:r w:rsidR="00DF0BD0">
        <w:rPr>
          <w:rFonts w:ascii="Calibri" w:hAnsi="Calibri" w:cs="Calibri"/>
        </w:rPr>
        <w:t>can proceed in its project planning activities.</w:t>
      </w:r>
    </w:p>
    <w:p w14:paraId="68EB3071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3652F746" w14:textId="185145E2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QC</w:t>
      </w:r>
    </w:p>
    <w:p w14:paraId="3AB6F7A8" w14:textId="585DC4F8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scheme:</w:t>
      </w:r>
      <w:r w:rsidR="0053321D">
        <w:rPr>
          <w:rFonts w:ascii="Calibri" w:hAnsi="Calibri" w:cs="Calibri"/>
          <w:b/>
          <w:bCs/>
        </w:rPr>
        <w:t xml:space="preserve"> </w:t>
      </w:r>
      <w:r w:rsidR="0053321D" w:rsidRPr="0053321D">
        <w:rPr>
          <w:rFonts w:ascii="Calibri" w:hAnsi="Calibri" w:cs="Calibri"/>
          <w:i/>
          <w:iCs/>
        </w:rPr>
        <w:t xml:space="preserve">Environmental Quality Act (Loi sur la </w:t>
      </w:r>
      <w:proofErr w:type="spellStart"/>
      <w:r w:rsidR="0053321D" w:rsidRPr="0053321D">
        <w:rPr>
          <w:rFonts w:ascii="Calibri" w:hAnsi="Calibri" w:cs="Calibri"/>
          <w:i/>
          <w:iCs/>
        </w:rPr>
        <w:t>qualité</w:t>
      </w:r>
      <w:proofErr w:type="spellEnd"/>
      <w:r w:rsidR="0053321D" w:rsidRPr="0053321D">
        <w:rPr>
          <w:rFonts w:ascii="Calibri" w:hAnsi="Calibri" w:cs="Calibri"/>
          <w:i/>
          <w:iCs/>
        </w:rPr>
        <w:t xml:space="preserve"> de </w:t>
      </w:r>
      <w:proofErr w:type="spellStart"/>
      <w:r w:rsidR="0053321D" w:rsidRPr="0053321D">
        <w:rPr>
          <w:rFonts w:ascii="Calibri" w:hAnsi="Calibri" w:cs="Calibri"/>
          <w:i/>
          <w:iCs/>
        </w:rPr>
        <w:t>l'environnement</w:t>
      </w:r>
      <w:proofErr w:type="spellEnd"/>
      <w:r w:rsidR="0053321D" w:rsidRPr="0053321D">
        <w:rPr>
          <w:rFonts w:ascii="Calibri" w:hAnsi="Calibri" w:cs="Calibri"/>
          <w:i/>
          <w:iCs/>
        </w:rPr>
        <w:t>)</w:t>
      </w:r>
      <w:r w:rsidR="000410B1">
        <w:rPr>
          <w:rFonts w:ascii="Calibri" w:hAnsi="Calibri" w:cs="Calibri"/>
          <w:i/>
          <w:iCs/>
        </w:rPr>
        <w:t xml:space="preserve">, </w:t>
      </w:r>
      <w:r w:rsidR="000410B1">
        <w:rPr>
          <w:rFonts w:ascii="Calibri" w:hAnsi="Calibri" w:cs="Calibri"/>
        </w:rPr>
        <w:t>1972</w:t>
      </w:r>
      <w:r w:rsidR="00BD0526">
        <w:rPr>
          <w:rFonts w:ascii="Calibri" w:hAnsi="Calibri" w:cs="Calibri"/>
        </w:rPr>
        <w:t xml:space="preserve"> + </w:t>
      </w:r>
      <w:proofErr w:type="spellStart"/>
      <w:r w:rsidR="00BD0526">
        <w:rPr>
          <w:rFonts w:ascii="Calibri" w:hAnsi="Calibri" w:cs="Calibri"/>
          <w:i/>
          <w:iCs/>
        </w:rPr>
        <w:t>Règlement</w:t>
      </w:r>
      <w:proofErr w:type="spellEnd"/>
      <w:r w:rsidR="00BD0526">
        <w:rPr>
          <w:rFonts w:ascii="Calibri" w:hAnsi="Calibri" w:cs="Calibri"/>
          <w:i/>
          <w:iCs/>
        </w:rPr>
        <w:t xml:space="preserve"> </w:t>
      </w:r>
      <w:proofErr w:type="spellStart"/>
      <w:r w:rsidR="00BD0526">
        <w:rPr>
          <w:rFonts w:ascii="Calibri" w:hAnsi="Calibri" w:cs="Calibri"/>
          <w:i/>
          <w:iCs/>
        </w:rPr>
        <w:t>relati</w:t>
      </w:r>
      <w:r w:rsidR="00A73FA3">
        <w:rPr>
          <w:rFonts w:ascii="Calibri" w:hAnsi="Calibri" w:cs="Calibri"/>
          <w:i/>
          <w:iCs/>
        </w:rPr>
        <w:t>f</w:t>
      </w:r>
      <w:proofErr w:type="spellEnd"/>
      <w:r w:rsidR="00BD0526">
        <w:rPr>
          <w:rFonts w:ascii="Calibri" w:hAnsi="Calibri" w:cs="Calibri"/>
          <w:i/>
          <w:iCs/>
        </w:rPr>
        <w:t xml:space="preserve"> à </w:t>
      </w:r>
      <w:proofErr w:type="spellStart"/>
      <w:r w:rsidR="00BD0526">
        <w:rPr>
          <w:rFonts w:ascii="Calibri" w:hAnsi="Calibri" w:cs="Calibri"/>
          <w:i/>
          <w:iCs/>
        </w:rPr>
        <w:t>l’évalutation</w:t>
      </w:r>
      <w:proofErr w:type="spellEnd"/>
      <w:r w:rsidR="00BD0526">
        <w:rPr>
          <w:rFonts w:ascii="Calibri" w:hAnsi="Calibri" w:cs="Calibri"/>
          <w:i/>
          <w:iCs/>
        </w:rPr>
        <w:t xml:space="preserve"> et </w:t>
      </w:r>
      <w:proofErr w:type="spellStart"/>
      <w:r w:rsidR="00BD0526">
        <w:rPr>
          <w:rFonts w:ascii="Calibri" w:hAnsi="Calibri" w:cs="Calibri"/>
          <w:i/>
          <w:iCs/>
        </w:rPr>
        <w:t>l’examen</w:t>
      </w:r>
      <w:proofErr w:type="spellEnd"/>
      <w:r w:rsidR="00BD0526">
        <w:rPr>
          <w:rFonts w:ascii="Calibri" w:hAnsi="Calibri" w:cs="Calibri"/>
          <w:i/>
          <w:iCs/>
        </w:rPr>
        <w:t xml:space="preserve"> des impacts sur </w:t>
      </w:r>
      <w:proofErr w:type="spellStart"/>
      <w:r w:rsidR="00BD0526">
        <w:rPr>
          <w:rFonts w:ascii="Calibri" w:hAnsi="Calibri" w:cs="Calibri"/>
          <w:i/>
          <w:iCs/>
        </w:rPr>
        <w:t>l’environnement</w:t>
      </w:r>
      <w:proofErr w:type="spellEnd"/>
      <w:r w:rsidR="00337B73">
        <w:rPr>
          <w:rFonts w:ascii="Calibri" w:hAnsi="Calibri" w:cs="Calibri"/>
          <w:i/>
          <w:iCs/>
        </w:rPr>
        <w:t xml:space="preserve"> de certain </w:t>
      </w:r>
      <w:proofErr w:type="spellStart"/>
      <w:r w:rsidR="00337B73">
        <w:rPr>
          <w:rFonts w:ascii="Calibri" w:hAnsi="Calibri" w:cs="Calibri"/>
          <w:i/>
          <w:iCs/>
        </w:rPr>
        <w:t>projets</w:t>
      </w:r>
      <w:proofErr w:type="spellEnd"/>
      <w:r w:rsidR="00337B73">
        <w:rPr>
          <w:rFonts w:ascii="Calibri" w:hAnsi="Calibri" w:cs="Calibri"/>
          <w:i/>
          <w:iCs/>
        </w:rPr>
        <w:t xml:space="preserve">, </w:t>
      </w:r>
      <w:r w:rsidR="00337B73">
        <w:rPr>
          <w:rFonts w:ascii="Calibri" w:hAnsi="Calibri" w:cs="Calibri"/>
        </w:rPr>
        <w:t>2018 (southern region)</w:t>
      </w:r>
      <w:r w:rsidR="00A17EC8">
        <w:rPr>
          <w:rFonts w:ascii="Calibri" w:hAnsi="Calibri" w:cs="Calibri"/>
        </w:rPr>
        <w:t xml:space="preserve">, </w:t>
      </w:r>
      <w:r w:rsidR="00A17EC8">
        <w:rPr>
          <w:rFonts w:ascii="Calibri" w:hAnsi="Calibri" w:cs="Calibri"/>
          <w:i/>
          <w:iCs/>
        </w:rPr>
        <w:t>James Bay and Northern Québec Agreement</w:t>
      </w:r>
      <w:r w:rsidR="004841FB">
        <w:rPr>
          <w:rFonts w:ascii="Calibri" w:hAnsi="Calibri" w:cs="Calibri"/>
          <w:i/>
          <w:iCs/>
        </w:rPr>
        <w:t xml:space="preserve">, Regulation respecting the environmental and social impact assessment and review procedure applicable to the </w:t>
      </w:r>
      <w:r w:rsidR="001C644D">
        <w:rPr>
          <w:rFonts w:ascii="Calibri" w:hAnsi="Calibri" w:cs="Calibri"/>
          <w:i/>
          <w:iCs/>
        </w:rPr>
        <w:t>territory of James Bay and Northern Québec</w:t>
      </w:r>
      <w:r w:rsidR="00A17EC8">
        <w:rPr>
          <w:rFonts w:ascii="Calibri" w:hAnsi="Calibri" w:cs="Calibri"/>
          <w:i/>
          <w:iCs/>
        </w:rPr>
        <w:t xml:space="preserve"> </w:t>
      </w:r>
      <w:r w:rsidR="00351DFD">
        <w:rPr>
          <w:rFonts w:ascii="Calibri" w:hAnsi="Calibri" w:cs="Calibri"/>
        </w:rPr>
        <w:t>(northern region)</w:t>
      </w:r>
    </w:p>
    <w:p w14:paraId="1847BCEE" w14:textId="77777777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265A9AEC" w14:textId="5FCCA913" w:rsidR="0021596A" w:rsidRPr="001F1C48" w:rsidRDefault="0021596A" w:rsidP="0021596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Southern </w:t>
      </w:r>
      <w:commentRangeStart w:id="31"/>
      <w:r>
        <w:rPr>
          <w:rFonts w:ascii="Calibri" w:hAnsi="Calibri" w:cs="Calibri"/>
          <w:b/>
          <w:bCs/>
        </w:rPr>
        <w:t>r</w:t>
      </w:r>
      <w:commentRangeEnd w:id="31"/>
      <w:r w:rsidR="00727C23">
        <w:rPr>
          <w:rStyle w:val="CommentReference"/>
        </w:rPr>
        <w:commentReference w:id="31"/>
      </w:r>
      <w:r>
        <w:rPr>
          <w:rFonts w:ascii="Calibri" w:hAnsi="Calibri" w:cs="Calibri"/>
          <w:b/>
          <w:bCs/>
        </w:rPr>
        <w:t>egion:</w:t>
      </w:r>
      <w:r w:rsidR="000461D4">
        <w:rPr>
          <w:rFonts w:ascii="Calibri" w:hAnsi="Calibri" w:cs="Calibri"/>
          <w:b/>
          <w:bCs/>
        </w:rPr>
        <w:t xml:space="preserve"> </w:t>
      </w:r>
      <w:r w:rsidR="000461D4">
        <w:rPr>
          <w:rFonts w:ascii="Calibri" w:hAnsi="Calibri" w:cs="Calibri"/>
        </w:rPr>
        <w:t xml:space="preserve">Title I of the </w:t>
      </w:r>
      <w:r w:rsidR="000461D4">
        <w:rPr>
          <w:rFonts w:ascii="Calibri" w:hAnsi="Calibri" w:cs="Calibri"/>
          <w:i/>
          <w:iCs/>
        </w:rPr>
        <w:t xml:space="preserve">Environmental Quality Act </w:t>
      </w:r>
      <w:r w:rsidR="000461D4">
        <w:rPr>
          <w:rFonts w:ascii="Calibri" w:hAnsi="Calibri" w:cs="Calibri"/>
        </w:rPr>
        <w:t>applies in the southern region of Québec. Here, p</w:t>
      </w:r>
      <w:r w:rsidR="002D6A49">
        <w:rPr>
          <w:rFonts w:ascii="Calibri" w:hAnsi="Calibri" w:cs="Calibri"/>
        </w:rPr>
        <w:t xml:space="preserve">roject proponents will </w:t>
      </w:r>
      <w:r w:rsidR="00397B7E">
        <w:rPr>
          <w:rFonts w:ascii="Calibri" w:hAnsi="Calibri" w:cs="Calibri"/>
        </w:rPr>
        <w:t xml:space="preserve">submit a </w:t>
      </w:r>
      <w:proofErr w:type="spellStart"/>
      <w:r w:rsidR="00397B7E">
        <w:rPr>
          <w:rFonts w:ascii="Calibri" w:hAnsi="Calibri" w:cs="Calibri"/>
          <w:b/>
          <w:bCs/>
        </w:rPr>
        <w:t>formulaire</w:t>
      </w:r>
      <w:proofErr w:type="spellEnd"/>
      <w:r w:rsidR="00397B7E">
        <w:rPr>
          <w:rFonts w:ascii="Calibri" w:hAnsi="Calibri" w:cs="Calibri"/>
          <w:b/>
          <w:bCs/>
        </w:rPr>
        <w:t xml:space="preserve"> </w:t>
      </w:r>
      <w:proofErr w:type="spellStart"/>
      <w:r w:rsidR="00397B7E">
        <w:rPr>
          <w:rFonts w:ascii="Calibri" w:hAnsi="Calibri" w:cs="Calibri"/>
          <w:b/>
          <w:bCs/>
        </w:rPr>
        <w:t>d’Avis</w:t>
      </w:r>
      <w:proofErr w:type="spellEnd"/>
      <w:r w:rsidR="00397B7E">
        <w:rPr>
          <w:rFonts w:ascii="Calibri" w:hAnsi="Calibri" w:cs="Calibri"/>
          <w:b/>
          <w:bCs/>
        </w:rPr>
        <w:t xml:space="preserve"> de </w:t>
      </w:r>
      <w:proofErr w:type="spellStart"/>
      <w:r w:rsidR="00397B7E">
        <w:rPr>
          <w:rFonts w:ascii="Calibri" w:hAnsi="Calibri" w:cs="Calibri"/>
          <w:b/>
          <w:bCs/>
        </w:rPr>
        <w:t>projet</w:t>
      </w:r>
      <w:proofErr w:type="spellEnd"/>
      <w:r w:rsidR="00397B7E">
        <w:rPr>
          <w:rFonts w:ascii="Calibri" w:hAnsi="Calibri" w:cs="Calibri"/>
          <w:b/>
          <w:bCs/>
        </w:rPr>
        <w:t xml:space="preserve"> </w:t>
      </w:r>
      <w:r w:rsidR="002D7D58">
        <w:rPr>
          <w:rFonts w:ascii="Calibri" w:hAnsi="Calibri" w:cs="Calibri"/>
        </w:rPr>
        <w:t xml:space="preserve">to the Minister of </w:t>
      </w:r>
      <w:r w:rsidR="00275625">
        <w:rPr>
          <w:rFonts w:ascii="Calibri" w:hAnsi="Calibri" w:cs="Calibri"/>
        </w:rPr>
        <w:t>Environment, Climate Change, of Fauna and Parks</w:t>
      </w:r>
      <w:r w:rsidR="00D128AA">
        <w:rPr>
          <w:rFonts w:ascii="Calibri" w:hAnsi="Calibri" w:cs="Calibri"/>
        </w:rPr>
        <w:t xml:space="preserve">, who will specify which elements must appear in the impact study. </w:t>
      </w:r>
      <w:r w:rsidR="001F1C48">
        <w:rPr>
          <w:rFonts w:ascii="Calibri" w:hAnsi="Calibri" w:cs="Calibri"/>
        </w:rPr>
        <w:t xml:space="preserve">The proponent will then undertake to </w:t>
      </w:r>
      <w:r w:rsidR="001F1C48" w:rsidRPr="001F1C48">
        <w:rPr>
          <w:rFonts w:ascii="Calibri" w:hAnsi="Calibri" w:cs="Calibri"/>
          <w:b/>
          <w:bCs/>
        </w:rPr>
        <w:t xml:space="preserve">complete the </w:t>
      </w:r>
      <w:r w:rsidR="001F1C48">
        <w:rPr>
          <w:rFonts w:ascii="Calibri" w:hAnsi="Calibri" w:cs="Calibri"/>
          <w:b/>
          <w:bCs/>
        </w:rPr>
        <w:t>impact study</w:t>
      </w:r>
      <w:r w:rsidR="00576423">
        <w:rPr>
          <w:rFonts w:ascii="Calibri" w:hAnsi="Calibri" w:cs="Calibri"/>
        </w:rPr>
        <w:t xml:space="preserve">, </w:t>
      </w:r>
      <w:r w:rsidR="00F543D8">
        <w:rPr>
          <w:rFonts w:ascii="Calibri" w:hAnsi="Calibri" w:cs="Calibri"/>
        </w:rPr>
        <w:t xml:space="preserve">notifying the public of the </w:t>
      </w:r>
      <w:r w:rsidR="002B67D1">
        <w:rPr>
          <w:rFonts w:ascii="Calibri" w:hAnsi="Calibri" w:cs="Calibri"/>
        </w:rPr>
        <w:t xml:space="preserve">environmental assessment on the public registry and considering any comments received. </w:t>
      </w:r>
      <w:r w:rsidR="00CB54FD">
        <w:rPr>
          <w:rFonts w:ascii="Calibri" w:hAnsi="Calibri" w:cs="Calibri"/>
        </w:rPr>
        <w:t xml:space="preserve">The Bureau </w:t>
      </w:r>
      <w:proofErr w:type="spellStart"/>
      <w:r w:rsidR="00CB54FD">
        <w:rPr>
          <w:rFonts w:ascii="Calibri" w:hAnsi="Calibri" w:cs="Calibri"/>
        </w:rPr>
        <w:t>d’audiences</w:t>
      </w:r>
      <w:proofErr w:type="spellEnd"/>
      <w:r w:rsidR="00CB54FD">
        <w:rPr>
          <w:rFonts w:ascii="Calibri" w:hAnsi="Calibri" w:cs="Calibri"/>
        </w:rPr>
        <w:t xml:space="preserve"> </w:t>
      </w:r>
      <w:proofErr w:type="spellStart"/>
      <w:r w:rsidR="00CB54FD">
        <w:rPr>
          <w:rFonts w:ascii="Calibri" w:hAnsi="Calibri" w:cs="Calibri"/>
        </w:rPr>
        <w:t>publiques</w:t>
      </w:r>
      <w:proofErr w:type="spellEnd"/>
      <w:r w:rsidR="00CB54FD">
        <w:rPr>
          <w:rFonts w:ascii="Calibri" w:hAnsi="Calibri" w:cs="Calibri"/>
        </w:rPr>
        <w:t xml:space="preserve"> sur </w:t>
      </w:r>
      <w:proofErr w:type="spellStart"/>
      <w:r w:rsidR="00CB54FD">
        <w:rPr>
          <w:rFonts w:ascii="Calibri" w:hAnsi="Calibri" w:cs="Calibri"/>
        </w:rPr>
        <w:t>l’environnement</w:t>
      </w:r>
      <w:proofErr w:type="spellEnd"/>
      <w:r w:rsidR="00CB54FD">
        <w:rPr>
          <w:rFonts w:ascii="Calibri" w:hAnsi="Calibri" w:cs="Calibri"/>
        </w:rPr>
        <w:t xml:space="preserve"> (BAPE) </w:t>
      </w:r>
      <w:r w:rsidR="006C6424">
        <w:rPr>
          <w:rFonts w:ascii="Calibri" w:hAnsi="Calibri" w:cs="Calibri"/>
        </w:rPr>
        <w:t xml:space="preserve">will consider the information forwarded to it by the project proponent and make recommendation </w:t>
      </w:r>
      <w:r w:rsidR="006C6424">
        <w:rPr>
          <w:rFonts w:ascii="Calibri" w:hAnsi="Calibri" w:cs="Calibri"/>
        </w:rPr>
        <w:t>to the Minister</w:t>
      </w:r>
      <w:r w:rsidR="006C6424">
        <w:rPr>
          <w:rFonts w:ascii="Calibri" w:hAnsi="Calibri" w:cs="Calibri"/>
        </w:rPr>
        <w:t xml:space="preserve"> as to whether or not to approve the project.</w:t>
      </w:r>
      <w:r w:rsidR="00B70115">
        <w:rPr>
          <w:rFonts w:ascii="Calibri" w:hAnsi="Calibri" w:cs="Calibri"/>
        </w:rPr>
        <w:t xml:space="preserve"> The ministry will complete its own analysis and based off of this, in combination with the BAPE’s recommendation, the </w:t>
      </w:r>
      <w:r w:rsidR="00B70115" w:rsidRPr="00E44576">
        <w:rPr>
          <w:rFonts w:ascii="Calibri" w:hAnsi="Calibri" w:cs="Calibri"/>
          <w:b/>
          <w:bCs/>
        </w:rPr>
        <w:t xml:space="preserve">Minister </w:t>
      </w:r>
      <w:r w:rsidR="00E44576" w:rsidRPr="00E44576">
        <w:rPr>
          <w:rFonts w:ascii="Calibri" w:hAnsi="Calibri" w:cs="Calibri"/>
          <w:b/>
          <w:bCs/>
        </w:rPr>
        <w:t>will make the final decision</w:t>
      </w:r>
      <w:r w:rsidR="00E44576">
        <w:rPr>
          <w:rFonts w:ascii="Calibri" w:hAnsi="Calibri" w:cs="Calibri"/>
        </w:rPr>
        <w:t>.</w:t>
      </w:r>
      <w:r w:rsidR="004B77D6">
        <w:rPr>
          <w:rFonts w:ascii="Calibri" w:hAnsi="Calibri" w:cs="Calibri"/>
        </w:rPr>
        <w:t xml:space="preserve"> Once approved, the proponent will continue to be responsible for </w:t>
      </w:r>
      <w:r w:rsidR="00473139">
        <w:rPr>
          <w:rFonts w:ascii="Calibri" w:hAnsi="Calibri" w:cs="Calibri"/>
        </w:rPr>
        <w:t>project supervision</w:t>
      </w:r>
      <w:r w:rsidR="00727C23">
        <w:rPr>
          <w:rFonts w:ascii="Calibri" w:hAnsi="Calibri" w:cs="Calibri"/>
        </w:rPr>
        <w:t>, follow up,</w:t>
      </w:r>
      <w:r w:rsidR="00473139">
        <w:rPr>
          <w:rFonts w:ascii="Calibri" w:hAnsi="Calibri" w:cs="Calibri"/>
        </w:rPr>
        <w:t xml:space="preserve"> and compliance </w:t>
      </w:r>
      <w:r w:rsidR="00727C23">
        <w:rPr>
          <w:rFonts w:ascii="Calibri" w:hAnsi="Calibri" w:cs="Calibri"/>
        </w:rPr>
        <w:t>activities</w:t>
      </w:r>
    </w:p>
    <w:p w14:paraId="04048A13" w14:textId="303B2E88" w:rsidR="005E4CAD" w:rsidRPr="00290C55" w:rsidRDefault="0021596A" w:rsidP="005E4CA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Northern region: </w:t>
      </w:r>
      <w:r w:rsidR="000461D4">
        <w:rPr>
          <w:rFonts w:ascii="Calibri" w:hAnsi="Calibri" w:cs="Calibri"/>
        </w:rPr>
        <w:t xml:space="preserve">Title </w:t>
      </w:r>
      <w:r w:rsidR="00C50FF4">
        <w:rPr>
          <w:rFonts w:ascii="Calibri" w:hAnsi="Calibri" w:cs="Calibri"/>
        </w:rPr>
        <w:t xml:space="preserve">II of the </w:t>
      </w:r>
      <w:r w:rsidR="00C50FF4">
        <w:rPr>
          <w:rFonts w:ascii="Calibri" w:hAnsi="Calibri" w:cs="Calibri"/>
          <w:i/>
          <w:iCs/>
        </w:rPr>
        <w:t>Environmental Quality Act</w:t>
      </w:r>
      <w:r w:rsidR="00C50FF4">
        <w:rPr>
          <w:rFonts w:ascii="Calibri" w:hAnsi="Calibri" w:cs="Calibri"/>
        </w:rPr>
        <w:t xml:space="preserve"> contains </w:t>
      </w:r>
      <w:r w:rsidR="002453E7">
        <w:rPr>
          <w:rFonts w:ascii="Calibri" w:hAnsi="Calibri" w:cs="Calibri"/>
        </w:rPr>
        <w:t xml:space="preserve">provisions specific to environmental assessments in </w:t>
      </w:r>
      <w:r w:rsidR="005A0D86">
        <w:rPr>
          <w:rFonts w:ascii="Calibri" w:hAnsi="Calibri" w:cs="Calibri"/>
        </w:rPr>
        <w:t xml:space="preserve">northern Québec </w:t>
      </w:r>
      <w:r w:rsidR="00BA793B">
        <w:rPr>
          <w:rFonts w:ascii="Calibri" w:hAnsi="Calibri" w:cs="Calibri"/>
        </w:rPr>
        <w:t>to reflect the active participation of Cree, Inuit and Naskapi communities</w:t>
      </w:r>
      <w:commentRangeStart w:id="32"/>
      <w:r w:rsidR="00BA793B">
        <w:rPr>
          <w:rFonts w:ascii="Calibri" w:hAnsi="Calibri" w:cs="Calibri"/>
        </w:rPr>
        <w:t>.</w:t>
      </w:r>
      <w:commentRangeEnd w:id="32"/>
      <w:r w:rsidR="00BA793B">
        <w:rPr>
          <w:rStyle w:val="CommentReference"/>
        </w:rPr>
        <w:commentReference w:id="32"/>
      </w:r>
      <w:r w:rsidR="0058556A">
        <w:rPr>
          <w:rFonts w:ascii="Calibri" w:hAnsi="Calibri" w:cs="Calibri"/>
        </w:rPr>
        <w:t xml:space="preserve"> </w:t>
      </w:r>
      <w:r w:rsidR="000E36DB">
        <w:rPr>
          <w:rFonts w:ascii="Calibri" w:hAnsi="Calibri" w:cs="Calibri"/>
        </w:rPr>
        <w:t xml:space="preserve">The </w:t>
      </w:r>
      <w:r w:rsidR="000E36DB">
        <w:rPr>
          <w:rFonts w:ascii="Calibri" w:hAnsi="Calibri" w:cs="Calibri"/>
          <w:i/>
          <w:iCs/>
        </w:rPr>
        <w:t xml:space="preserve">James Bay and Northern Québec Agreement </w:t>
      </w:r>
      <w:r w:rsidR="000E36DB">
        <w:rPr>
          <w:rFonts w:ascii="Calibri" w:hAnsi="Calibri" w:cs="Calibri"/>
        </w:rPr>
        <w:t>provides for the creation of two environmental advisory committees</w:t>
      </w:r>
      <w:r w:rsidR="00FB3E80">
        <w:rPr>
          <w:rFonts w:ascii="Calibri" w:hAnsi="Calibri" w:cs="Calibri"/>
        </w:rPr>
        <w:t xml:space="preserve"> to supervise t</w:t>
      </w:r>
      <w:r w:rsidR="00963CC4">
        <w:rPr>
          <w:rFonts w:ascii="Calibri" w:hAnsi="Calibri" w:cs="Calibri"/>
        </w:rPr>
        <w:t xml:space="preserve">he administration of its environmental </w:t>
      </w:r>
      <w:r w:rsidR="00963CC4">
        <w:rPr>
          <w:rFonts w:ascii="Calibri" w:hAnsi="Calibri" w:cs="Calibri"/>
        </w:rPr>
        <w:lastRenderedPageBreak/>
        <w:t>protection regimes</w:t>
      </w:r>
      <w:r w:rsidR="000E36DB">
        <w:rPr>
          <w:rFonts w:ascii="Calibri" w:hAnsi="Calibri" w:cs="Calibri"/>
        </w:rPr>
        <w:t xml:space="preserve">: one </w:t>
      </w:r>
      <w:r w:rsidR="00FB3E80">
        <w:rPr>
          <w:rFonts w:ascii="Calibri" w:hAnsi="Calibri" w:cs="Calibri"/>
        </w:rPr>
        <w:t>north of the 55</w:t>
      </w:r>
      <w:r w:rsidR="00FB3E80" w:rsidRPr="00FB3E80">
        <w:rPr>
          <w:rFonts w:ascii="Calibri" w:hAnsi="Calibri" w:cs="Calibri"/>
          <w:vertAlign w:val="superscript"/>
        </w:rPr>
        <w:t>th</w:t>
      </w:r>
      <w:r w:rsidR="00FB3E80">
        <w:rPr>
          <w:rFonts w:ascii="Calibri" w:hAnsi="Calibri" w:cs="Calibri"/>
        </w:rPr>
        <w:t xml:space="preserve"> parallel, and one south.</w:t>
      </w:r>
      <w:r w:rsidR="00056A43">
        <w:rPr>
          <w:rFonts w:ascii="Calibri" w:hAnsi="Calibri" w:cs="Calibri"/>
        </w:rPr>
        <w:t xml:space="preserve"> </w:t>
      </w:r>
      <w:r w:rsidR="00E9040D" w:rsidRPr="00056A43">
        <w:rPr>
          <w:rFonts w:ascii="Calibri" w:hAnsi="Calibri" w:cs="Calibri"/>
        </w:rPr>
        <w:t xml:space="preserve">The Administrator </w:t>
      </w:r>
      <w:r w:rsidR="00D575B7" w:rsidRPr="00056A43">
        <w:rPr>
          <w:rFonts w:ascii="Calibri" w:hAnsi="Calibri" w:cs="Calibri"/>
        </w:rPr>
        <w:t xml:space="preserve">(either being the </w:t>
      </w:r>
      <w:r w:rsidR="005D0594" w:rsidRPr="00056A43">
        <w:rPr>
          <w:rFonts w:ascii="Calibri" w:hAnsi="Calibri" w:cs="Calibri"/>
        </w:rPr>
        <w:t xml:space="preserve">Minister of Sustainable Development, Environment and Parks, the chairman of the Federal Environmental Assessment Review Office, of the Administrator of the appropriate Cree Band Council, </w:t>
      </w:r>
      <w:r w:rsidR="00E63612" w:rsidRPr="00056A43">
        <w:rPr>
          <w:rFonts w:ascii="Calibri" w:hAnsi="Calibri" w:cs="Calibri"/>
        </w:rPr>
        <w:t xml:space="preserve">depending on the nature of the project) </w:t>
      </w:r>
      <w:r w:rsidR="00E9040D" w:rsidRPr="00056A43">
        <w:rPr>
          <w:rFonts w:ascii="Calibri" w:hAnsi="Calibri" w:cs="Calibri"/>
        </w:rPr>
        <w:t xml:space="preserve">is to make a final </w:t>
      </w:r>
      <w:r w:rsidR="00E63612" w:rsidRPr="00056A43">
        <w:rPr>
          <w:rFonts w:ascii="Calibri" w:hAnsi="Calibri" w:cs="Calibri"/>
        </w:rPr>
        <w:t xml:space="preserve">approval </w:t>
      </w:r>
      <w:r w:rsidR="00E9040D" w:rsidRPr="00056A43">
        <w:rPr>
          <w:rFonts w:ascii="Calibri" w:hAnsi="Calibri" w:cs="Calibri"/>
        </w:rPr>
        <w:t xml:space="preserve">decision </w:t>
      </w:r>
      <w:r w:rsidR="00D575B7" w:rsidRPr="00056A43">
        <w:rPr>
          <w:rFonts w:ascii="Calibri" w:hAnsi="Calibri" w:cs="Calibri"/>
        </w:rPr>
        <w:t>based on the recommendation of the applicable advisory committees.</w:t>
      </w:r>
      <w:r w:rsidR="00E63612" w:rsidRPr="00056A43">
        <w:rPr>
          <w:rFonts w:ascii="Calibri" w:hAnsi="Calibri" w:cs="Calibri"/>
        </w:rPr>
        <w:t xml:space="preserve"> </w:t>
      </w:r>
      <w:r w:rsidR="00056A43">
        <w:rPr>
          <w:rFonts w:ascii="Calibri" w:hAnsi="Calibri" w:cs="Calibri"/>
        </w:rPr>
        <w:t>The same five-step process applies regardless of the specific procedure followed. First, the proponent</w:t>
      </w:r>
      <w:r w:rsidR="00056A43">
        <w:rPr>
          <w:rFonts w:ascii="Calibri" w:hAnsi="Calibri" w:cs="Calibri"/>
        </w:rPr>
        <w:t xml:space="preserve"> </w:t>
      </w:r>
      <w:r w:rsidR="00E1791A">
        <w:rPr>
          <w:rFonts w:ascii="Calibri" w:hAnsi="Calibri" w:cs="Calibri"/>
        </w:rPr>
        <w:t xml:space="preserve">will send a </w:t>
      </w:r>
      <w:r w:rsidR="00E1791A">
        <w:rPr>
          <w:rFonts w:ascii="Calibri" w:hAnsi="Calibri" w:cs="Calibri"/>
          <w:b/>
          <w:bCs/>
        </w:rPr>
        <w:t xml:space="preserve">notice of intent </w:t>
      </w:r>
      <w:r w:rsidR="00E1791A">
        <w:rPr>
          <w:rFonts w:ascii="Calibri" w:hAnsi="Calibri" w:cs="Calibri"/>
        </w:rPr>
        <w:t xml:space="preserve">and </w:t>
      </w:r>
      <w:r w:rsidR="00E1791A">
        <w:rPr>
          <w:rFonts w:ascii="Calibri" w:hAnsi="Calibri" w:cs="Calibri"/>
          <w:b/>
          <w:bCs/>
        </w:rPr>
        <w:t xml:space="preserve">preliminary information </w:t>
      </w:r>
      <w:r w:rsidR="00E1791A">
        <w:rPr>
          <w:rFonts w:ascii="Calibri" w:hAnsi="Calibri" w:cs="Calibri"/>
        </w:rPr>
        <w:t xml:space="preserve">regarding the project to the Administrator. </w:t>
      </w:r>
      <w:r w:rsidR="004832AE">
        <w:rPr>
          <w:rFonts w:ascii="Calibri" w:hAnsi="Calibri" w:cs="Calibri"/>
        </w:rPr>
        <w:t xml:space="preserve">The applicable committee will then make a </w:t>
      </w:r>
      <w:r w:rsidR="004832AE" w:rsidRPr="00A12F4D">
        <w:rPr>
          <w:rFonts w:ascii="Calibri" w:hAnsi="Calibri" w:cs="Calibri"/>
          <w:b/>
          <w:bCs/>
        </w:rPr>
        <w:t xml:space="preserve">recommendation </w:t>
      </w:r>
      <w:r w:rsidR="004832AE">
        <w:rPr>
          <w:rFonts w:ascii="Calibri" w:hAnsi="Calibri" w:cs="Calibri"/>
        </w:rPr>
        <w:t>to the Administrator as to whether the development should be subject to an impact study</w:t>
      </w:r>
      <w:r w:rsidR="00DA6BF4">
        <w:rPr>
          <w:rFonts w:ascii="Calibri" w:hAnsi="Calibri" w:cs="Calibri"/>
        </w:rPr>
        <w:t>, formulating guidelines outlining the proposed study</w:t>
      </w:r>
      <w:r w:rsidR="001E7925">
        <w:rPr>
          <w:rFonts w:ascii="Calibri" w:hAnsi="Calibri" w:cs="Calibri"/>
        </w:rPr>
        <w:t xml:space="preserve"> in accordance with the </w:t>
      </w:r>
      <w:r w:rsidR="001E7925">
        <w:rPr>
          <w:rFonts w:ascii="Calibri" w:hAnsi="Calibri" w:cs="Calibri"/>
          <w:i/>
          <w:iCs/>
        </w:rPr>
        <w:t xml:space="preserve">Regulation respecting the environmental and social impact assessment and review procedure </w:t>
      </w:r>
      <w:r w:rsidR="00F845A2">
        <w:rPr>
          <w:rFonts w:ascii="Calibri" w:hAnsi="Calibri" w:cs="Calibri"/>
          <w:i/>
          <w:iCs/>
        </w:rPr>
        <w:t>applicable to the territory of James Bay and Northern Québec</w:t>
      </w:r>
      <w:r w:rsidR="00DA6BF4">
        <w:rPr>
          <w:rFonts w:ascii="Calibri" w:hAnsi="Calibri" w:cs="Calibri"/>
        </w:rPr>
        <w:t xml:space="preserve">. </w:t>
      </w:r>
      <w:r w:rsidR="00A12F4D">
        <w:rPr>
          <w:rFonts w:ascii="Calibri" w:hAnsi="Calibri" w:cs="Calibri"/>
        </w:rPr>
        <w:t xml:space="preserve">The Administrator’s decision regarding the nature and scope of the study will be transmitted to the proponent, who will </w:t>
      </w:r>
      <w:r w:rsidR="00A12F4D" w:rsidRPr="00A12F4D">
        <w:rPr>
          <w:rFonts w:ascii="Calibri" w:hAnsi="Calibri" w:cs="Calibri"/>
          <w:b/>
          <w:bCs/>
        </w:rPr>
        <w:t>prepare the impact study</w:t>
      </w:r>
      <w:r w:rsidR="00A12F4D">
        <w:rPr>
          <w:rFonts w:ascii="Calibri" w:hAnsi="Calibri" w:cs="Calibri"/>
        </w:rPr>
        <w:t xml:space="preserve"> accordingly.</w:t>
      </w:r>
      <w:r w:rsidR="0047362C">
        <w:rPr>
          <w:rFonts w:ascii="Calibri" w:hAnsi="Calibri" w:cs="Calibri"/>
        </w:rPr>
        <w:t xml:space="preserve"> </w:t>
      </w:r>
      <w:r w:rsidR="00F845A2">
        <w:rPr>
          <w:rFonts w:ascii="Calibri" w:hAnsi="Calibri" w:cs="Calibri"/>
        </w:rPr>
        <w:t xml:space="preserve">The proponent will then </w:t>
      </w:r>
      <w:r w:rsidR="00F845A2">
        <w:rPr>
          <w:rFonts w:ascii="Calibri" w:hAnsi="Calibri" w:cs="Calibri"/>
          <w:b/>
          <w:bCs/>
        </w:rPr>
        <w:t xml:space="preserve">submit the impact study </w:t>
      </w:r>
      <w:r w:rsidR="00F845A2">
        <w:rPr>
          <w:rFonts w:ascii="Calibri" w:hAnsi="Calibri" w:cs="Calibri"/>
        </w:rPr>
        <w:t>to the Administrator</w:t>
      </w:r>
      <w:r w:rsidR="00C31950">
        <w:rPr>
          <w:rFonts w:ascii="Calibri" w:hAnsi="Calibri" w:cs="Calibri"/>
        </w:rPr>
        <w:t>, who will then send it to the applicable review committee and hold public hearings as needed.</w:t>
      </w:r>
      <w:r w:rsidR="008A68C9">
        <w:rPr>
          <w:rFonts w:ascii="Calibri" w:hAnsi="Calibri" w:cs="Calibri"/>
        </w:rPr>
        <w:t xml:space="preserve"> </w:t>
      </w:r>
      <w:r w:rsidR="005E4CAD">
        <w:rPr>
          <w:rFonts w:ascii="Calibri" w:hAnsi="Calibri" w:cs="Calibri"/>
        </w:rPr>
        <w:t>South of the 55</w:t>
      </w:r>
      <w:r w:rsidR="005E4CAD" w:rsidRPr="005E4CAD">
        <w:rPr>
          <w:rFonts w:ascii="Calibri" w:hAnsi="Calibri" w:cs="Calibri"/>
          <w:vertAlign w:val="superscript"/>
        </w:rPr>
        <w:t>th</w:t>
      </w:r>
      <w:r w:rsidR="005E4CAD">
        <w:rPr>
          <w:rFonts w:ascii="Calibri" w:hAnsi="Calibri" w:cs="Calibri"/>
        </w:rPr>
        <w:t xml:space="preserve"> parallel, the Review Committee (COMEX) will </w:t>
      </w:r>
      <w:r w:rsidR="00290C55">
        <w:rPr>
          <w:rFonts w:ascii="Calibri" w:hAnsi="Calibri" w:cs="Calibri"/>
        </w:rPr>
        <w:t>make an approval recommendation to the Administrator and n</w:t>
      </w:r>
      <w:r w:rsidR="005E4CAD" w:rsidRPr="00290C55">
        <w:rPr>
          <w:rFonts w:ascii="Calibri" w:hAnsi="Calibri" w:cs="Calibri"/>
        </w:rPr>
        <w:t>orth of the 55</w:t>
      </w:r>
      <w:r w:rsidR="005E4CAD" w:rsidRPr="00290C55">
        <w:rPr>
          <w:rFonts w:ascii="Calibri" w:hAnsi="Calibri" w:cs="Calibri"/>
          <w:vertAlign w:val="superscript"/>
        </w:rPr>
        <w:t>th</w:t>
      </w:r>
      <w:r w:rsidR="005E4CAD" w:rsidRPr="00290C55">
        <w:rPr>
          <w:rFonts w:ascii="Calibri" w:hAnsi="Calibri" w:cs="Calibri"/>
        </w:rPr>
        <w:t xml:space="preserve"> parallel, the </w:t>
      </w:r>
      <w:r w:rsidR="00257379" w:rsidRPr="00290C55">
        <w:rPr>
          <w:rFonts w:ascii="Calibri" w:hAnsi="Calibri" w:cs="Calibri"/>
        </w:rPr>
        <w:t>Kativik Environmental Quality Commission (KEQC) will</w:t>
      </w:r>
      <w:r w:rsidR="00290C55">
        <w:rPr>
          <w:rFonts w:ascii="Calibri" w:hAnsi="Calibri" w:cs="Calibri"/>
        </w:rPr>
        <w:t xml:space="preserve"> </w:t>
      </w:r>
      <w:r w:rsidR="00104EE8">
        <w:rPr>
          <w:rFonts w:ascii="Calibri" w:hAnsi="Calibri" w:cs="Calibri"/>
        </w:rPr>
        <w:t xml:space="preserve">decide whether or not to approve the project. </w:t>
      </w:r>
      <w:r w:rsidR="00791C0E">
        <w:rPr>
          <w:rFonts w:ascii="Calibri" w:hAnsi="Calibri" w:cs="Calibri"/>
        </w:rPr>
        <w:t xml:space="preserve">The </w:t>
      </w:r>
      <w:r w:rsidR="00791C0E" w:rsidRPr="00150467">
        <w:rPr>
          <w:rFonts w:ascii="Calibri" w:hAnsi="Calibri" w:cs="Calibri"/>
          <w:b/>
          <w:bCs/>
        </w:rPr>
        <w:t xml:space="preserve">Administrator maintains the final say </w:t>
      </w:r>
      <w:r w:rsidR="00791C0E">
        <w:rPr>
          <w:rFonts w:ascii="Calibri" w:hAnsi="Calibri" w:cs="Calibri"/>
        </w:rPr>
        <w:t xml:space="preserve">for all projects, consulting with the </w:t>
      </w:r>
      <w:r w:rsidR="00D37B28">
        <w:rPr>
          <w:rFonts w:ascii="Calibri" w:hAnsi="Calibri" w:cs="Calibri"/>
        </w:rPr>
        <w:t>COMEX of KEQC if they cannot accept the recommendation or decision made.</w:t>
      </w:r>
    </w:p>
    <w:p w14:paraId="1327A239" w14:textId="77777777" w:rsidR="00D25044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79598316" w14:textId="106AEE38" w:rsidR="004A38F6" w:rsidRPr="00BB14A6" w:rsidRDefault="004A38F6" w:rsidP="004A38F6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Schedule </w:t>
      </w:r>
      <w:r w:rsidR="00FB7958">
        <w:rPr>
          <w:rFonts w:ascii="Calibri" w:hAnsi="Calibri" w:cs="Calibri"/>
        </w:rPr>
        <w:t xml:space="preserve">1 of the </w:t>
      </w:r>
      <w:r w:rsidR="00FB7958">
        <w:rPr>
          <w:rFonts w:ascii="Calibri" w:hAnsi="Calibri" w:cs="Calibri"/>
          <w:i/>
          <w:iCs/>
        </w:rPr>
        <w:t xml:space="preserve">Environmental Quality Act </w:t>
      </w:r>
      <w:r w:rsidR="00FB7958">
        <w:rPr>
          <w:rFonts w:ascii="Calibri" w:hAnsi="Calibri" w:cs="Calibri"/>
        </w:rPr>
        <w:t>specifie</w:t>
      </w:r>
      <w:r w:rsidR="00FA0B13">
        <w:rPr>
          <w:rFonts w:ascii="Calibri" w:hAnsi="Calibri" w:cs="Calibri"/>
        </w:rPr>
        <w:t xml:space="preserve">s the projects subject to the Title </w:t>
      </w:r>
      <w:r w:rsidR="00305171">
        <w:rPr>
          <w:rFonts w:ascii="Calibri" w:hAnsi="Calibri" w:cs="Calibri"/>
        </w:rPr>
        <w:t>I</w:t>
      </w:r>
      <w:r w:rsidR="00FA0B13">
        <w:rPr>
          <w:rFonts w:ascii="Calibri" w:hAnsi="Calibri" w:cs="Calibri"/>
        </w:rPr>
        <w:t xml:space="preserve"> (southern) environmental assessment process. </w:t>
      </w:r>
      <w:r w:rsidR="00BB14A6">
        <w:rPr>
          <w:rFonts w:ascii="Calibri" w:hAnsi="Calibri" w:cs="Calibri"/>
        </w:rPr>
        <w:t>This includes:</w:t>
      </w:r>
    </w:p>
    <w:p w14:paraId="7836EE58" w14:textId="37B0B3A0" w:rsidR="00BB14A6" w:rsidRPr="00BB14A6" w:rsidRDefault="00BB14A6" w:rsidP="00BB14A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Extractive metallurgy plants with maximum annual capacity being at least 40 000 metric tons</w:t>
      </w:r>
    </w:p>
    <w:p w14:paraId="29830A82" w14:textId="22AC88D7" w:rsidR="00BB14A6" w:rsidRPr="00D80CA3" w:rsidRDefault="00797C6A" w:rsidP="00BB14A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</w:t>
      </w:r>
      <w:r w:rsidR="006163AB">
        <w:rPr>
          <w:rFonts w:ascii="Calibri" w:hAnsi="Calibri" w:cs="Calibri"/>
        </w:rPr>
        <w:t>xtractive metallurgy plant</w:t>
      </w:r>
      <w:r w:rsidR="003E4A87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or mines</w:t>
      </w:r>
      <w:r w:rsidR="006163AB">
        <w:rPr>
          <w:rFonts w:ascii="Calibri" w:hAnsi="Calibri" w:cs="Calibri"/>
        </w:rPr>
        <w:t xml:space="preserve"> for the production of </w:t>
      </w:r>
      <w:r w:rsidR="003E4A87">
        <w:rPr>
          <w:rFonts w:ascii="Calibri" w:hAnsi="Calibri" w:cs="Calibri"/>
        </w:rPr>
        <w:t xml:space="preserve">rare earth or rare earth compounds or </w:t>
      </w:r>
      <w:r w:rsidR="00686055">
        <w:rPr>
          <w:rFonts w:ascii="Calibri" w:hAnsi="Calibri" w:cs="Calibri"/>
        </w:rPr>
        <w:t>for radioactive elements or compounds or uranium refining</w:t>
      </w:r>
    </w:p>
    <w:p w14:paraId="7030E2D7" w14:textId="5D7A7830" w:rsidR="00D80CA3" w:rsidRPr="00757CE1" w:rsidRDefault="00797C6A" w:rsidP="00BB14A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Mines with a maximum daily capacity of </w:t>
      </w:r>
      <w:r w:rsidR="00004F5B">
        <w:rPr>
          <w:rFonts w:ascii="Calibri" w:hAnsi="Calibri" w:cs="Calibri"/>
        </w:rPr>
        <w:t>at least 2000 metric tons of any metal ore or 500 metric tons of any other ore</w:t>
      </w:r>
    </w:p>
    <w:p w14:paraId="0B344056" w14:textId="7F283CA3" w:rsidR="00757CE1" w:rsidRPr="00305171" w:rsidRDefault="00757CE1" w:rsidP="00BB14A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Mines within an urbanization permitter identified in</w:t>
      </w:r>
      <w:r w:rsidR="00FC5903">
        <w:rPr>
          <w:rFonts w:ascii="Calibri" w:hAnsi="Calibri" w:cs="Calibri"/>
        </w:rPr>
        <w:t xml:space="preserve"> or within 1000 m</w:t>
      </w:r>
      <w:r>
        <w:rPr>
          <w:rFonts w:ascii="Calibri" w:hAnsi="Calibri" w:cs="Calibri"/>
        </w:rPr>
        <w:t xml:space="preserve"> the development scheme </w:t>
      </w:r>
      <w:r w:rsidR="00FC5903">
        <w:rPr>
          <w:rFonts w:ascii="Calibri" w:hAnsi="Calibri" w:cs="Calibri"/>
        </w:rPr>
        <w:t>of an Indian reserve, regardless of the ore mined and the extraction capacity</w:t>
      </w:r>
    </w:p>
    <w:p w14:paraId="71FBE5E3" w14:textId="117A41C2" w:rsidR="0025043B" w:rsidRPr="000F5665" w:rsidRDefault="00305171" w:rsidP="000F5665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Title II (northern) environmental assessment processes apply </w:t>
      </w:r>
      <w:r w:rsidR="000F5665">
        <w:rPr>
          <w:rFonts w:ascii="Calibri" w:hAnsi="Calibri" w:cs="Calibri"/>
        </w:rPr>
        <w:t>to effectively all mines and mine expansion</w:t>
      </w:r>
      <w:commentRangeStart w:id="33"/>
      <w:r w:rsidR="000F5665">
        <w:rPr>
          <w:rFonts w:ascii="Calibri" w:hAnsi="Calibri" w:cs="Calibri"/>
        </w:rPr>
        <w:t>s</w:t>
      </w:r>
      <w:commentRangeEnd w:id="33"/>
      <w:r w:rsidR="000F5665">
        <w:rPr>
          <w:rStyle w:val="CommentReference"/>
        </w:rPr>
        <w:commentReference w:id="33"/>
      </w:r>
    </w:p>
    <w:p w14:paraId="76AD20EF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1A9FE832" w14:textId="0CF9323C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NB</w:t>
      </w:r>
      <w:r w:rsidR="000F5665">
        <w:rPr>
          <w:rFonts w:ascii="Calibri" w:hAnsi="Calibri" w:cs="Calibri"/>
          <w:b/>
          <w:bCs/>
        </w:rPr>
        <w:t>s</w:t>
      </w:r>
    </w:p>
    <w:p w14:paraId="26EEBB5D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2F9693D6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3EB2434C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491C50C6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43E309AB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4FEED634" w14:textId="42453473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NS</w:t>
      </w:r>
    </w:p>
    <w:p w14:paraId="6F42B529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6D2CDC81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6D142F61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3D36094A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59EF5CCA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71528BF2" w14:textId="60CE8BF8" w:rsidR="00085035" w:rsidRPr="00253296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NL</w:t>
      </w:r>
    </w:p>
    <w:p w14:paraId="0F1A2766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796628BA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5F355C02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1F9759F8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565E0847" w14:textId="3730964D" w:rsidR="00085035" w:rsidRPr="00253296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PEI</w:t>
      </w:r>
    </w:p>
    <w:p w14:paraId="7A36E606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272374FC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164BA451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30B76D90" w14:textId="77777777" w:rsidR="00085035" w:rsidRDefault="00085035">
      <w:pPr>
        <w:rPr>
          <w:rFonts w:ascii="Calibri" w:hAnsi="Calibri" w:cs="Calibri"/>
          <w:b/>
          <w:bCs/>
        </w:rPr>
      </w:pPr>
    </w:p>
    <w:p w14:paraId="127F3256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0E4CD889" w14:textId="0142406E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NWT</w:t>
      </w:r>
    </w:p>
    <w:p w14:paraId="5D17763A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681F738C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19A0B1F4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3AA16F30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6D526BC0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2D9F156D" w14:textId="38D24D98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YK</w:t>
      </w:r>
    </w:p>
    <w:p w14:paraId="2F6E476F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34B73601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739FA58B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7E159AAC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11FDF8B9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20F683E7" w14:textId="238143B8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NV</w:t>
      </w:r>
    </w:p>
    <w:p w14:paraId="5960EDF5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7695B946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68F1BA7F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65E94A75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p w14:paraId="1E1C4818" w14:textId="77777777" w:rsidR="00085035" w:rsidRPr="00253296" w:rsidRDefault="00085035">
      <w:pPr>
        <w:rPr>
          <w:rFonts w:ascii="Calibri" w:hAnsi="Calibri" w:cs="Calibri"/>
          <w:b/>
          <w:bCs/>
        </w:rPr>
      </w:pPr>
    </w:p>
    <w:p w14:paraId="18AD1373" w14:textId="24281F24" w:rsidR="00085035" w:rsidRDefault="00085035">
      <w:p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Inuvialuit Settlement Region</w:t>
      </w:r>
    </w:p>
    <w:p w14:paraId="57062514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Legislative scheme :</w:t>
      </w:r>
    </w:p>
    <w:p w14:paraId="21C94815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53296">
        <w:rPr>
          <w:rFonts w:ascii="Calibri" w:hAnsi="Calibri" w:cs="Calibri"/>
          <w:b/>
          <w:bCs/>
        </w:rPr>
        <w:t>How it works :</w:t>
      </w:r>
    </w:p>
    <w:p w14:paraId="41DF22F9" w14:textId="77777777" w:rsidR="00D25044" w:rsidRPr="00253296" w:rsidRDefault="00D25044" w:rsidP="00D2504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Mining project thresholds:</w:t>
      </w:r>
    </w:p>
    <w:p w14:paraId="2E3DEA49" w14:textId="77777777" w:rsidR="00D25044" w:rsidRPr="00253296" w:rsidRDefault="00D25044">
      <w:pPr>
        <w:rPr>
          <w:rFonts w:ascii="Calibri" w:hAnsi="Calibri" w:cs="Calibri"/>
          <w:b/>
          <w:bCs/>
        </w:rPr>
      </w:pPr>
    </w:p>
    <w:sectPr w:rsidR="00D25044" w:rsidRPr="00253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1" w:author="smines@student.ubc.ca" w:date="2025-01-26T19:11:00Z" w:initials="AM">
    <w:p w14:paraId="6E5C53F5" w14:textId="088EDC79" w:rsidR="008C2CBA" w:rsidRDefault="008C2CBA" w:rsidP="008C2CB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https://www.canada.ca/en/impact-assessment-agency/services/policy-guidance/impact-assessment-process-overview.html</w:t>
      </w:r>
    </w:p>
  </w:comment>
  <w:comment w:id="22" w:author="Sasha Mines" w:date="2025-03-08T15:28:00Z" w:initials="AM">
    <w:p w14:paraId="77D9FA09" w14:textId="77777777" w:rsidR="00C91A02" w:rsidRDefault="00C91A02" w:rsidP="00C91A0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https://www2.gov.bc.ca/gov/content/environment/natural-resource-stewardship/environmental-assessments/environmental-assessment-process</w:t>
      </w:r>
    </w:p>
  </w:comment>
  <w:comment w:id="23" w:author="Sasha Mines" w:date="2025-03-08T16:28:00Z" w:initials="AM">
    <w:p w14:paraId="751B2FDE" w14:textId="77777777" w:rsidR="008D3DBA" w:rsidRDefault="008D3DBA" w:rsidP="008D3DB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https://open.alberta.ca/dataset/25654f70-8686-407b-b683-0a0521ba50d7/resource/2b4f7770-fd7a-499c-a81d-f0ac2fdee8c3/download/environmentalassessmentprocess-dec2015.pdf</w:t>
      </w:r>
    </w:p>
  </w:comment>
  <w:comment w:id="24" w:author="Sasha Mines" w:date="2025-03-08T16:53:00Z" w:initials="AM">
    <w:p w14:paraId="6116C394" w14:textId="77777777" w:rsidR="00C66268" w:rsidRDefault="00C66268" w:rsidP="00C6626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See s. 64(1) of the Act</w:t>
      </w:r>
    </w:p>
  </w:comment>
  <w:comment w:id="25" w:author="Sasha Mines" w:date="2025-03-08T17:19:00Z" w:initials="AM">
    <w:p w14:paraId="3A33735F" w14:textId="77777777" w:rsidR="003C22C3" w:rsidRDefault="003C22C3" w:rsidP="003C22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https://www.saskatchewan.ca/business/environmental-protection-and-sustainability/environmental-assessment/environmental-assessment-process</w:t>
      </w:r>
    </w:p>
  </w:comment>
  <w:comment w:id="26" w:author="Sasha Mines" w:date="2025-03-08T17:48:00Z" w:initials="AM">
    <w:p w14:paraId="316ADCF6" w14:textId="77777777" w:rsidR="00A3463C" w:rsidRDefault="00A3463C" w:rsidP="00A3463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https://www.manitoba.ca/mti/wms/lmblsmoutlets/images/eai_flowchart.jpg</w:t>
      </w:r>
    </w:p>
  </w:comment>
  <w:comment w:id="27" w:author="Sasha Mines" w:date="2025-03-09T11:40:00Z" w:initials="AM">
    <w:p w14:paraId="2BB10058" w14:textId="77777777" w:rsidR="00FC3F89" w:rsidRDefault="00FC3F89" w:rsidP="00FC3F8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https://www.ontario.ca/page/preparing-environmental-assessments</w:t>
      </w:r>
    </w:p>
  </w:comment>
  <w:comment w:id="28" w:author="Sasha Mines" w:date="2025-03-09T12:09:00Z" w:initials="AM">
    <w:p w14:paraId="1E7A265D" w14:textId="77777777" w:rsidR="000828E3" w:rsidRDefault="000828E3" w:rsidP="000828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https://www.ontario.ca/document/preparing-reviewing-and-using-class-environmental-assessments-ontario-0</w:t>
      </w:r>
    </w:p>
  </w:comment>
  <w:comment w:id="29" w:author="Sasha Mines" w:date="2025-03-09T12:14:00Z" w:initials="AM">
    <w:p w14:paraId="57E6E776" w14:textId="77777777" w:rsidR="00C572DA" w:rsidRDefault="00C572DA" w:rsidP="00C572D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https://www.ontario.ca/document/preparing-reviewing-and-using-class-environmental-assessments-ontario-0/part-preparing</w:t>
      </w:r>
    </w:p>
  </w:comment>
  <w:comment w:id="30" w:author="Sasha Mines" w:date="2025-03-09T12:24:00Z" w:initials="AM">
    <w:p w14:paraId="1339E8CC" w14:textId="77777777" w:rsidR="00D9462F" w:rsidRDefault="00D9462F" w:rsidP="00D946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https://www.ontario.ca/document/preparing-reviewing-and-using-class-environmental-assessments-ontario-0/using-class#section-2</w:t>
      </w:r>
    </w:p>
  </w:comment>
  <w:comment w:id="31" w:author="Sasha Mines" w:date="2025-03-09T13:29:00Z" w:initials="AM">
    <w:p w14:paraId="497F2E25" w14:textId="77777777" w:rsidR="00727C23" w:rsidRDefault="00727C23" w:rsidP="00727C2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https://www.environnement.gouv.qc.ca/evaluations/procedure.htm</w:t>
      </w:r>
    </w:p>
  </w:comment>
  <w:comment w:id="32" w:author="Sasha Mines" w:date="2025-03-09T12:45:00Z" w:initials="AM">
    <w:p w14:paraId="60186498" w14:textId="5916569A" w:rsidR="00BA793B" w:rsidRDefault="00BA793B" w:rsidP="00BA793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https://www.environnement.gouv.qc.ca/evaluations/mil-nordique/index-en.htm</w:t>
      </w:r>
    </w:p>
  </w:comment>
  <w:comment w:id="33" w:author="Sasha Mines" w:date="2025-03-09T13:48:00Z" w:initials="AM">
    <w:p w14:paraId="1A3974CA" w14:textId="77777777" w:rsidR="000F5665" w:rsidRDefault="000F5665" w:rsidP="000F566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dalu.sharepoint.com/teams/MiningExpansionsCanadianEnvironmentalAssessmentProcesses/Shared%20Documents/Forms/AllItems.aspx?id=%2Fteams%2FMiningExpansionsCanadianEnvironmentalAssessmentProcesses%2FShared%20Documents%2FGeneral%2FKey%20literature%2FEA%5FOntario%5FMines%5F2020%2Epdf&amp;parent=%2Fteams%2FMiningExpansionsCanadianEnvironmentalAssessmentProcesses%2FShared%20Documents%2FGeneral%2FKey%20litera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5C53F5" w15:done="0"/>
  <w15:commentEx w15:paraId="77D9FA09" w15:done="0"/>
  <w15:commentEx w15:paraId="751B2FDE" w15:done="0"/>
  <w15:commentEx w15:paraId="6116C394" w15:done="0"/>
  <w15:commentEx w15:paraId="3A33735F" w15:done="0"/>
  <w15:commentEx w15:paraId="316ADCF6" w15:done="0"/>
  <w15:commentEx w15:paraId="2BB10058" w15:done="0"/>
  <w15:commentEx w15:paraId="1E7A265D" w15:done="0"/>
  <w15:commentEx w15:paraId="57E6E776" w15:done="0"/>
  <w15:commentEx w15:paraId="1339E8CC" w15:done="0"/>
  <w15:commentEx w15:paraId="497F2E25" w15:done="0"/>
  <w15:commentEx w15:paraId="60186498" w15:done="0"/>
  <w15:commentEx w15:paraId="1A3974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2ADE66" w16cex:dateUtc="2025-01-27T03:11:00Z"/>
  <w16cex:commentExtensible w16cex:durableId="72C7C9E8" w16cex:dateUtc="2025-03-08T23:28:00Z"/>
  <w16cex:commentExtensible w16cex:durableId="2253ADEE" w16cex:dateUtc="2025-03-09T00:28:00Z"/>
  <w16cex:commentExtensible w16cex:durableId="46AE8611" w16cex:dateUtc="2025-03-09T00:53:00Z"/>
  <w16cex:commentExtensible w16cex:durableId="4A382352" w16cex:dateUtc="2025-03-09T01:19:00Z"/>
  <w16cex:commentExtensible w16cex:durableId="134CA6C7" w16cex:dateUtc="2025-03-09T01:48:00Z"/>
  <w16cex:commentExtensible w16cex:durableId="3146FE39" w16cex:dateUtc="2025-03-09T18:40:00Z"/>
  <w16cex:commentExtensible w16cex:durableId="7960239D" w16cex:dateUtc="2025-03-09T19:09:00Z"/>
  <w16cex:commentExtensible w16cex:durableId="3144DD2F" w16cex:dateUtc="2025-03-09T19:14:00Z"/>
  <w16cex:commentExtensible w16cex:durableId="2509D6F4" w16cex:dateUtc="2025-03-09T19:24:00Z"/>
  <w16cex:commentExtensible w16cex:durableId="5FD57AB0" w16cex:dateUtc="2025-03-09T20:29:00Z"/>
  <w16cex:commentExtensible w16cex:durableId="296E0DFE" w16cex:dateUtc="2025-03-09T19:45:00Z"/>
  <w16cex:commentExtensible w16cex:durableId="657EE6F7" w16cex:dateUtc="2025-03-09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5C53F5" w16cid:durableId="072ADE66"/>
  <w16cid:commentId w16cid:paraId="77D9FA09" w16cid:durableId="72C7C9E8"/>
  <w16cid:commentId w16cid:paraId="751B2FDE" w16cid:durableId="2253ADEE"/>
  <w16cid:commentId w16cid:paraId="6116C394" w16cid:durableId="46AE8611"/>
  <w16cid:commentId w16cid:paraId="3A33735F" w16cid:durableId="4A382352"/>
  <w16cid:commentId w16cid:paraId="316ADCF6" w16cid:durableId="134CA6C7"/>
  <w16cid:commentId w16cid:paraId="2BB10058" w16cid:durableId="3146FE39"/>
  <w16cid:commentId w16cid:paraId="1E7A265D" w16cid:durableId="7960239D"/>
  <w16cid:commentId w16cid:paraId="57E6E776" w16cid:durableId="3144DD2F"/>
  <w16cid:commentId w16cid:paraId="1339E8CC" w16cid:durableId="2509D6F4"/>
  <w16cid:commentId w16cid:paraId="497F2E25" w16cid:durableId="5FD57AB0"/>
  <w16cid:commentId w16cid:paraId="60186498" w16cid:durableId="296E0DFE"/>
  <w16cid:commentId w16cid:paraId="1A3974CA" w16cid:durableId="657EE6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5AD7B" w14:textId="77777777" w:rsidR="00D17851" w:rsidRDefault="00D17851" w:rsidP="007B39F5">
      <w:r>
        <w:separator/>
      </w:r>
    </w:p>
  </w:endnote>
  <w:endnote w:type="continuationSeparator" w:id="0">
    <w:p w14:paraId="21724F3C" w14:textId="77777777" w:rsidR="00D17851" w:rsidRDefault="00D17851" w:rsidP="007B39F5">
      <w:r>
        <w:continuationSeparator/>
      </w:r>
    </w:p>
  </w:endnote>
  <w:endnote w:type="continuationNotice" w:id="1">
    <w:p w14:paraId="4653D4EF" w14:textId="77777777" w:rsidR="00D17851" w:rsidRDefault="00D17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9D0B5" w14:textId="77777777" w:rsidR="00D17851" w:rsidRDefault="00D17851" w:rsidP="007B39F5">
      <w:r>
        <w:separator/>
      </w:r>
    </w:p>
  </w:footnote>
  <w:footnote w:type="continuationSeparator" w:id="0">
    <w:p w14:paraId="2C823B86" w14:textId="77777777" w:rsidR="00D17851" w:rsidRDefault="00D17851" w:rsidP="007B39F5">
      <w:r>
        <w:continuationSeparator/>
      </w:r>
    </w:p>
  </w:footnote>
  <w:footnote w:type="continuationNotice" w:id="1">
    <w:p w14:paraId="7693A4FA" w14:textId="77777777" w:rsidR="00D17851" w:rsidRDefault="00D17851"/>
  </w:footnote>
  <w:footnote w:id="2">
    <w:p w14:paraId="6FDA2252" w14:textId="3AC818D0" w:rsidR="007B39F5" w:rsidRPr="007B39F5" w:rsidRDefault="007B39F5">
      <w:pPr>
        <w:pStyle w:val="FootnoteText"/>
        <w:rPr>
          <w:rFonts w:ascii="Calibri" w:hAnsi="Calibri" w:cs="Calibri"/>
        </w:rPr>
      </w:pPr>
      <w:r w:rsidRPr="007B39F5">
        <w:rPr>
          <w:rStyle w:val="FootnoteReference"/>
          <w:rFonts w:ascii="Calibri" w:hAnsi="Calibri" w:cs="Calibri"/>
        </w:rPr>
        <w:footnoteRef/>
      </w:r>
      <w:r w:rsidRPr="007B39F5">
        <w:rPr>
          <w:rFonts w:ascii="Calibri" w:hAnsi="Calibri" w:cs="Calibri"/>
        </w:rPr>
        <w:t xml:space="preserve"> Or, if the proponent’s project has been designated by the Minster </w:t>
      </w:r>
    </w:p>
  </w:footnote>
  <w:footnote w:id="3">
    <w:p w14:paraId="0CAC8AD7" w14:textId="78AD667B" w:rsidR="007828D5" w:rsidRDefault="007828D5">
      <w:pPr>
        <w:pStyle w:val="FootnoteText"/>
      </w:pPr>
      <w:r>
        <w:rPr>
          <w:rStyle w:val="FootnoteReference"/>
        </w:rPr>
        <w:footnoteRef/>
      </w:r>
      <w:r>
        <w:t xml:space="preserve"> Note that Class 3 projects (i.e., potash mines) will be subject to a Ministerial licensing decision instead</w:t>
      </w:r>
    </w:p>
  </w:footnote>
  <w:footnote w:id="4">
    <w:p w14:paraId="388DFFE9" w14:textId="63DC9F53" w:rsidR="002A63D8" w:rsidRDefault="002A63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34ABD" w:rsidRPr="00434ABD">
        <w:t>The </w:t>
      </w:r>
      <w:r w:rsidR="00434ABD" w:rsidRPr="00434ABD">
        <w:rPr>
          <w:i/>
          <w:iCs/>
        </w:rPr>
        <w:t>Environmental Assessment Act</w:t>
      </w:r>
      <w:r w:rsidR="00434ABD" w:rsidRPr="00434ABD">
        <w:t> can also be made to apply to private sector proponents through a designation regulation</w:t>
      </w:r>
      <w:r w:rsidR="006051EF">
        <w:t>, or proponents can elect to complete individual EAs</w:t>
      </w:r>
      <w:r w:rsidR="00434ABD">
        <w:t xml:space="preserve"> (</w:t>
      </w:r>
      <w:r w:rsidR="00434ABD" w:rsidRPr="00434ABD">
        <w:t>https://www.ontario.ca/document/preparing-reviewing-and-using-class-environmental-assessments-ontario-0/part-preparing</w:t>
      </w:r>
      <w:r w:rsidR="00434ABD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4750D"/>
    <w:multiLevelType w:val="hybridMultilevel"/>
    <w:tmpl w:val="ECFC1A0E"/>
    <w:lvl w:ilvl="0" w:tplc="9942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6034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ana Westwood">
    <w15:presenceInfo w15:providerId="AD" w15:userId="S::al782546@dal.ca::d95ba78f-694a-4469-9f39-a582c1f5c4ef"/>
  </w15:person>
  <w15:person w15:author="Ben Collison">
    <w15:presenceInfo w15:providerId="AD" w15:userId="S::bn234731@dal.ca::0204adca-1fb3-4e05-bb67-20c111e15b5d"/>
  </w15:person>
  <w15:person w15:author="smines@student.ubc.ca">
    <w15:presenceInfo w15:providerId="AD" w15:userId="S::smines@student.ubc.ca::7ec6052a-318e-4cfe-903a-1b42ab7a698c"/>
  </w15:person>
  <w15:person w15:author="Sasha Mines">
    <w15:presenceInfo w15:providerId="AD" w15:userId="S::al479239@dal.ca::1dc4a7b4-6ac0-49d6-9b24-ba176ee9c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35"/>
    <w:rsid w:val="00004F5B"/>
    <w:rsid w:val="0000564F"/>
    <w:rsid w:val="000111B2"/>
    <w:rsid w:val="00034569"/>
    <w:rsid w:val="00040221"/>
    <w:rsid w:val="000410B1"/>
    <w:rsid w:val="000461D4"/>
    <w:rsid w:val="00052FF1"/>
    <w:rsid w:val="00056158"/>
    <w:rsid w:val="00056A43"/>
    <w:rsid w:val="00065A83"/>
    <w:rsid w:val="00065F09"/>
    <w:rsid w:val="00072635"/>
    <w:rsid w:val="000828E3"/>
    <w:rsid w:val="000847E4"/>
    <w:rsid w:val="00085035"/>
    <w:rsid w:val="000925A2"/>
    <w:rsid w:val="000A022B"/>
    <w:rsid w:val="000A0CBB"/>
    <w:rsid w:val="000A1AE2"/>
    <w:rsid w:val="000A4E38"/>
    <w:rsid w:val="000B00E7"/>
    <w:rsid w:val="000B207B"/>
    <w:rsid w:val="000B5832"/>
    <w:rsid w:val="000E052C"/>
    <w:rsid w:val="000E2289"/>
    <w:rsid w:val="000E36DB"/>
    <w:rsid w:val="000F0BC9"/>
    <w:rsid w:val="000F5665"/>
    <w:rsid w:val="000F6681"/>
    <w:rsid w:val="000F7A56"/>
    <w:rsid w:val="00104EE8"/>
    <w:rsid w:val="001070D2"/>
    <w:rsid w:val="00115D9B"/>
    <w:rsid w:val="00125FA7"/>
    <w:rsid w:val="00150467"/>
    <w:rsid w:val="00150E02"/>
    <w:rsid w:val="00154B3D"/>
    <w:rsid w:val="00161E29"/>
    <w:rsid w:val="0016734E"/>
    <w:rsid w:val="0017067A"/>
    <w:rsid w:val="0018666C"/>
    <w:rsid w:val="001A4925"/>
    <w:rsid w:val="001A6C77"/>
    <w:rsid w:val="001B2A2B"/>
    <w:rsid w:val="001C512B"/>
    <w:rsid w:val="001C5F7D"/>
    <w:rsid w:val="001C644D"/>
    <w:rsid w:val="001D0005"/>
    <w:rsid w:val="001D33E9"/>
    <w:rsid w:val="001D74D8"/>
    <w:rsid w:val="001E7925"/>
    <w:rsid w:val="001F1AAF"/>
    <w:rsid w:val="001F1C48"/>
    <w:rsid w:val="0021596A"/>
    <w:rsid w:val="00220993"/>
    <w:rsid w:val="002225E4"/>
    <w:rsid w:val="00233C82"/>
    <w:rsid w:val="00235FAB"/>
    <w:rsid w:val="002453E7"/>
    <w:rsid w:val="00246807"/>
    <w:rsid w:val="00247DE8"/>
    <w:rsid w:val="0025043B"/>
    <w:rsid w:val="0025201B"/>
    <w:rsid w:val="00253296"/>
    <w:rsid w:val="00253964"/>
    <w:rsid w:val="002569B7"/>
    <w:rsid w:val="00257379"/>
    <w:rsid w:val="00257671"/>
    <w:rsid w:val="00266096"/>
    <w:rsid w:val="00275625"/>
    <w:rsid w:val="00281864"/>
    <w:rsid w:val="00290C55"/>
    <w:rsid w:val="0029471F"/>
    <w:rsid w:val="00295802"/>
    <w:rsid w:val="002A0E8D"/>
    <w:rsid w:val="002A14C5"/>
    <w:rsid w:val="002A63D8"/>
    <w:rsid w:val="002A7111"/>
    <w:rsid w:val="002B67D1"/>
    <w:rsid w:val="002B785D"/>
    <w:rsid w:val="002C1423"/>
    <w:rsid w:val="002C2D34"/>
    <w:rsid w:val="002C426C"/>
    <w:rsid w:val="002D0B28"/>
    <w:rsid w:val="002D5918"/>
    <w:rsid w:val="002D6A49"/>
    <w:rsid w:val="002D7D58"/>
    <w:rsid w:val="002E1795"/>
    <w:rsid w:val="002E661C"/>
    <w:rsid w:val="002F3F7B"/>
    <w:rsid w:val="00305171"/>
    <w:rsid w:val="0031053A"/>
    <w:rsid w:val="00324ADE"/>
    <w:rsid w:val="003369EE"/>
    <w:rsid w:val="00337B73"/>
    <w:rsid w:val="003507D0"/>
    <w:rsid w:val="00351DFD"/>
    <w:rsid w:val="003615BC"/>
    <w:rsid w:val="00361BBA"/>
    <w:rsid w:val="00384F2C"/>
    <w:rsid w:val="00385F43"/>
    <w:rsid w:val="00387F88"/>
    <w:rsid w:val="00394B2B"/>
    <w:rsid w:val="00397B7E"/>
    <w:rsid w:val="003A5A14"/>
    <w:rsid w:val="003B3B1E"/>
    <w:rsid w:val="003C22C3"/>
    <w:rsid w:val="003C7D78"/>
    <w:rsid w:val="003E02F0"/>
    <w:rsid w:val="003E0BD3"/>
    <w:rsid w:val="003E1A35"/>
    <w:rsid w:val="003E4A87"/>
    <w:rsid w:val="003F03A9"/>
    <w:rsid w:val="003F677D"/>
    <w:rsid w:val="00401816"/>
    <w:rsid w:val="00406335"/>
    <w:rsid w:val="00424B0A"/>
    <w:rsid w:val="004313C9"/>
    <w:rsid w:val="00434ABD"/>
    <w:rsid w:val="0044393B"/>
    <w:rsid w:val="00473139"/>
    <w:rsid w:val="0047362C"/>
    <w:rsid w:val="004767E0"/>
    <w:rsid w:val="004832AE"/>
    <w:rsid w:val="004841FB"/>
    <w:rsid w:val="00492CFA"/>
    <w:rsid w:val="004A3652"/>
    <w:rsid w:val="004A38F6"/>
    <w:rsid w:val="004A656E"/>
    <w:rsid w:val="004B4BF5"/>
    <w:rsid w:val="004B77D6"/>
    <w:rsid w:val="004D78F3"/>
    <w:rsid w:val="004F0F66"/>
    <w:rsid w:val="004F2B30"/>
    <w:rsid w:val="00507AF9"/>
    <w:rsid w:val="00517D25"/>
    <w:rsid w:val="00521A6E"/>
    <w:rsid w:val="0052231A"/>
    <w:rsid w:val="00526F23"/>
    <w:rsid w:val="0053321D"/>
    <w:rsid w:val="00533E5B"/>
    <w:rsid w:val="00536E88"/>
    <w:rsid w:val="00537B96"/>
    <w:rsid w:val="00541973"/>
    <w:rsid w:val="00550ECB"/>
    <w:rsid w:val="00570896"/>
    <w:rsid w:val="005708EA"/>
    <w:rsid w:val="00576423"/>
    <w:rsid w:val="0058556A"/>
    <w:rsid w:val="00585798"/>
    <w:rsid w:val="005A0693"/>
    <w:rsid w:val="005A0D86"/>
    <w:rsid w:val="005A2BF1"/>
    <w:rsid w:val="005B772B"/>
    <w:rsid w:val="005C2E45"/>
    <w:rsid w:val="005D0594"/>
    <w:rsid w:val="005D0D94"/>
    <w:rsid w:val="005D7675"/>
    <w:rsid w:val="005E4CAD"/>
    <w:rsid w:val="005E774D"/>
    <w:rsid w:val="005F0766"/>
    <w:rsid w:val="0060190B"/>
    <w:rsid w:val="006051EF"/>
    <w:rsid w:val="0061137F"/>
    <w:rsid w:val="006163AB"/>
    <w:rsid w:val="00623C96"/>
    <w:rsid w:val="00626008"/>
    <w:rsid w:val="0062780B"/>
    <w:rsid w:val="00632F89"/>
    <w:rsid w:val="0063378F"/>
    <w:rsid w:val="0063669E"/>
    <w:rsid w:val="00645630"/>
    <w:rsid w:val="0065616C"/>
    <w:rsid w:val="00660E43"/>
    <w:rsid w:val="00670AF0"/>
    <w:rsid w:val="00686055"/>
    <w:rsid w:val="006C6424"/>
    <w:rsid w:val="006F2727"/>
    <w:rsid w:val="00703AE1"/>
    <w:rsid w:val="00712BEA"/>
    <w:rsid w:val="00717A51"/>
    <w:rsid w:val="00727C23"/>
    <w:rsid w:val="00742454"/>
    <w:rsid w:val="00757CE1"/>
    <w:rsid w:val="0076118F"/>
    <w:rsid w:val="007703EB"/>
    <w:rsid w:val="0077193B"/>
    <w:rsid w:val="00774764"/>
    <w:rsid w:val="00776C71"/>
    <w:rsid w:val="007828D5"/>
    <w:rsid w:val="0078458D"/>
    <w:rsid w:val="00786E7D"/>
    <w:rsid w:val="00791C0E"/>
    <w:rsid w:val="00797C6A"/>
    <w:rsid w:val="007A26FA"/>
    <w:rsid w:val="007A5856"/>
    <w:rsid w:val="007A5A50"/>
    <w:rsid w:val="007B2AE5"/>
    <w:rsid w:val="007B39F5"/>
    <w:rsid w:val="007C06BA"/>
    <w:rsid w:val="007D6AAD"/>
    <w:rsid w:val="00812957"/>
    <w:rsid w:val="00817D44"/>
    <w:rsid w:val="00831B36"/>
    <w:rsid w:val="00832825"/>
    <w:rsid w:val="00844D36"/>
    <w:rsid w:val="008620CE"/>
    <w:rsid w:val="00877268"/>
    <w:rsid w:val="0089140B"/>
    <w:rsid w:val="00891F48"/>
    <w:rsid w:val="008A6893"/>
    <w:rsid w:val="008A68C9"/>
    <w:rsid w:val="008B2914"/>
    <w:rsid w:val="008C2CBA"/>
    <w:rsid w:val="008C3C83"/>
    <w:rsid w:val="008C569E"/>
    <w:rsid w:val="008C5997"/>
    <w:rsid w:val="008C5E6E"/>
    <w:rsid w:val="008D3DBA"/>
    <w:rsid w:val="008D72EE"/>
    <w:rsid w:val="008F3D91"/>
    <w:rsid w:val="008F44BA"/>
    <w:rsid w:val="00902D2B"/>
    <w:rsid w:val="00905D88"/>
    <w:rsid w:val="00915F3A"/>
    <w:rsid w:val="009165A6"/>
    <w:rsid w:val="0095640C"/>
    <w:rsid w:val="00960A19"/>
    <w:rsid w:val="00963CC4"/>
    <w:rsid w:val="00967C88"/>
    <w:rsid w:val="00982B0F"/>
    <w:rsid w:val="0099053F"/>
    <w:rsid w:val="00993D3F"/>
    <w:rsid w:val="009A4128"/>
    <w:rsid w:val="009B44F4"/>
    <w:rsid w:val="009C24E0"/>
    <w:rsid w:val="009F0AC8"/>
    <w:rsid w:val="009F44F1"/>
    <w:rsid w:val="00A00358"/>
    <w:rsid w:val="00A04467"/>
    <w:rsid w:val="00A12F4D"/>
    <w:rsid w:val="00A17EC8"/>
    <w:rsid w:val="00A30CE5"/>
    <w:rsid w:val="00A32037"/>
    <w:rsid w:val="00A3463C"/>
    <w:rsid w:val="00A42527"/>
    <w:rsid w:val="00A55C88"/>
    <w:rsid w:val="00A672D0"/>
    <w:rsid w:val="00A73FA3"/>
    <w:rsid w:val="00A777F6"/>
    <w:rsid w:val="00A8105D"/>
    <w:rsid w:val="00A82162"/>
    <w:rsid w:val="00A95AA0"/>
    <w:rsid w:val="00A979CA"/>
    <w:rsid w:val="00AA4828"/>
    <w:rsid w:val="00AA4FDB"/>
    <w:rsid w:val="00AD2E62"/>
    <w:rsid w:val="00AE60E3"/>
    <w:rsid w:val="00AF6CAE"/>
    <w:rsid w:val="00B07AE5"/>
    <w:rsid w:val="00B21E04"/>
    <w:rsid w:val="00B279D3"/>
    <w:rsid w:val="00B31A9D"/>
    <w:rsid w:val="00B32244"/>
    <w:rsid w:val="00B33341"/>
    <w:rsid w:val="00B34785"/>
    <w:rsid w:val="00B47B94"/>
    <w:rsid w:val="00B67A22"/>
    <w:rsid w:val="00B70115"/>
    <w:rsid w:val="00B748C4"/>
    <w:rsid w:val="00B74C18"/>
    <w:rsid w:val="00B81089"/>
    <w:rsid w:val="00B9557E"/>
    <w:rsid w:val="00BA793B"/>
    <w:rsid w:val="00BB14A6"/>
    <w:rsid w:val="00BB5DCD"/>
    <w:rsid w:val="00BC0216"/>
    <w:rsid w:val="00BD0526"/>
    <w:rsid w:val="00BD37BE"/>
    <w:rsid w:val="00BD3AFA"/>
    <w:rsid w:val="00C04F8B"/>
    <w:rsid w:val="00C1234C"/>
    <w:rsid w:val="00C31950"/>
    <w:rsid w:val="00C320D6"/>
    <w:rsid w:val="00C50FF4"/>
    <w:rsid w:val="00C572DA"/>
    <w:rsid w:val="00C66268"/>
    <w:rsid w:val="00C74722"/>
    <w:rsid w:val="00C74CAF"/>
    <w:rsid w:val="00C77A1D"/>
    <w:rsid w:val="00C813B3"/>
    <w:rsid w:val="00C86C87"/>
    <w:rsid w:val="00C877E7"/>
    <w:rsid w:val="00C91A02"/>
    <w:rsid w:val="00CA23B3"/>
    <w:rsid w:val="00CA463F"/>
    <w:rsid w:val="00CA563B"/>
    <w:rsid w:val="00CB54FD"/>
    <w:rsid w:val="00CB6B5A"/>
    <w:rsid w:val="00CC3789"/>
    <w:rsid w:val="00CD680D"/>
    <w:rsid w:val="00CD723F"/>
    <w:rsid w:val="00CF6122"/>
    <w:rsid w:val="00D020C3"/>
    <w:rsid w:val="00D128AA"/>
    <w:rsid w:val="00D1407F"/>
    <w:rsid w:val="00D16DE0"/>
    <w:rsid w:val="00D17851"/>
    <w:rsid w:val="00D25044"/>
    <w:rsid w:val="00D27053"/>
    <w:rsid w:val="00D312C6"/>
    <w:rsid w:val="00D37B28"/>
    <w:rsid w:val="00D461B1"/>
    <w:rsid w:val="00D575B7"/>
    <w:rsid w:val="00D576AA"/>
    <w:rsid w:val="00D66DDF"/>
    <w:rsid w:val="00D80CA3"/>
    <w:rsid w:val="00D944D4"/>
    <w:rsid w:val="00D9462F"/>
    <w:rsid w:val="00DA52FD"/>
    <w:rsid w:val="00DA6BF4"/>
    <w:rsid w:val="00DB1BFC"/>
    <w:rsid w:val="00DC27D1"/>
    <w:rsid w:val="00DC65ED"/>
    <w:rsid w:val="00DD2623"/>
    <w:rsid w:val="00DE1B39"/>
    <w:rsid w:val="00DE2D97"/>
    <w:rsid w:val="00DF0BD0"/>
    <w:rsid w:val="00DF389A"/>
    <w:rsid w:val="00E04C95"/>
    <w:rsid w:val="00E159FD"/>
    <w:rsid w:val="00E161C1"/>
    <w:rsid w:val="00E16B5C"/>
    <w:rsid w:val="00E1745E"/>
    <w:rsid w:val="00E1791A"/>
    <w:rsid w:val="00E24D3E"/>
    <w:rsid w:val="00E30DE2"/>
    <w:rsid w:val="00E41D65"/>
    <w:rsid w:val="00E431C7"/>
    <w:rsid w:val="00E44576"/>
    <w:rsid w:val="00E51289"/>
    <w:rsid w:val="00E63612"/>
    <w:rsid w:val="00E65E8D"/>
    <w:rsid w:val="00E7547C"/>
    <w:rsid w:val="00E77515"/>
    <w:rsid w:val="00E84CC1"/>
    <w:rsid w:val="00E8657E"/>
    <w:rsid w:val="00E9040D"/>
    <w:rsid w:val="00E9523C"/>
    <w:rsid w:val="00E95838"/>
    <w:rsid w:val="00E97B61"/>
    <w:rsid w:val="00EB1BDB"/>
    <w:rsid w:val="00ED4804"/>
    <w:rsid w:val="00EF2BDF"/>
    <w:rsid w:val="00F417D8"/>
    <w:rsid w:val="00F478A2"/>
    <w:rsid w:val="00F512D3"/>
    <w:rsid w:val="00F543D8"/>
    <w:rsid w:val="00F64CF7"/>
    <w:rsid w:val="00F75105"/>
    <w:rsid w:val="00F845A2"/>
    <w:rsid w:val="00FA0B13"/>
    <w:rsid w:val="00FA6D01"/>
    <w:rsid w:val="00FB3E80"/>
    <w:rsid w:val="00FB7958"/>
    <w:rsid w:val="00FC2BC0"/>
    <w:rsid w:val="00FC3F89"/>
    <w:rsid w:val="00FC5903"/>
    <w:rsid w:val="00FC6CBA"/>
    <w:rsid w:val="00FD0D94"/>
    <w:rsid w:val="00FD734B"/>
    <w:rsid w:val="00FE327B"/>
    <w:rsid w:val="00FE56BD"/>
    <w:rsid w:val="00FF5E93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6B76"/>
  <w15:chartTrackingRefBased/>
  <w15:docId w15:val="{CC03274B-2732-465A-B209-9C58D637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3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C2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C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CB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9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9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9F5"/>
    <w:rPr>
      <w:vertAlign w:val="superscript"/>
    </w:rPr>
  </w:style>
  <w:style w:type="paragraph" w:styleId="Revision">
    <w:name w:val="Revision"/>
    <w:hidden/>
    <w:uiPriority w:val="99"/>
    <w:semiHidden/>
    <w:rsid w:val="005A2BF1"/>
  </w:style>
  <w:style w:type="paragraph" w:styleId="Header">
    <w:name w:val="header"/>
    <w:basedOn w:val="Normal"/>
    <w:link w:val="HeaderChar"/>
    <w:uiPriority w:val="99"/>
    <w:semiHidden/>
    <w:unhideWhenUsed/>
    <w:rsid w:val="00627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80B"/>
  </w:style>
  <w:style w:type="paragraph" w:styleId="Footer">
    <w:name w:val="footer"/>
    <w:basedOn w:val="Normal"/>
    <w:link w:val="FooterChar"/>
    <w:uiPriority w:val="99"/>
    <w:semiHidden/>
    <w:unhideWhenUsed/>
    <w:rsid w:val="00627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80B"/>
  </w:style>
  <w:style w:type="character" w:styleId="Hyperlink">
    <w:name w:val="Hyperlink"/>
    <w:basedOn w:val="DefaultParagraphFont"/>
    <w:uiPriority w:val="99"/>
    <w:unhideWhenUsed/>
    <w:rsid w:val="00361B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5894CDE0D0D4DBA650FF19230D243" ma:contentTypeVersion="14" ma:contentTypeDescription="Create a new document." ma:contentTypeScope="" ma:versionID="4178322c33506cc0e681e573fc12f01e">
  <xsd:schema xmlns:xsd="http://www.w3.org/2001/XMLSchema" xmlns:xs="http://www.w3.org/2001/XMLSchema" xmlns:p="http://schemas.microsoft.com/office/2006/metadata/properties" xmlns:ns2="0093bde2-e913-4138-a7ec-d87bd79b4f96" xmlns:ns3="303ac574-5a98-43a1-bd53-08227edbe6b0" targetNamespace="http://schemas.microsoft.com/office/2006/metadata/properties" ma:root="true" ma:fieldsID="b82f5871f252a8c04389fc8f02bf396e" ns2:_="" ns3:_="">
    <xsd:import namespace="0093bde2-e913-4138-a7ec-d87bd79b4f96"/>
    <xsd:import namespace="303ac574-5a98-43a1-bd53-08227edbe6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bde2-e913-4138-a7ec-d87bd79b4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635ccc-b02a-4d30-ada7-5ff52beaed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c574-5a98-43a1-bd53-08227edbe6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abc70fe-d9d5-47b9-bb50-55349296c7f9}" ma:internalName="TaxCatchAll" ma:showField="CatchAllData" ma:web="303ac574-5a98-43a1-bd53-08227edbe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3ac574-5a98-43a1-bd53-08227edbe6b0" xsi:nil="true"/>
    <lcf76f155ced4ddcb4097134ff3c332f xmlns="0093bde2-e913-4138-a7ec-d87bd79b4f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59EEEB-3116-4ABB-8CDB-AF92CC645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CF7AB-B0E6-4883-A57E-7E02140DE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3bde2-e913-4138-a7ec-d87bd79b4f96"/>
    <ds:schemaRef ds:uri="303ac574-5a98-43a1-bd53-08227edbe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84977-4D60-457E-B8E1-9EDA2478467C}">
  <ds:schemaRefs>
    <ds:schemaRef ds:uri="http://schemas.microsoft.com/office/2006/metadata/properties"/>
    <ds:schemaRef ds:uri="http://schemas.microsoft.com/office/infopath/2007/PartnerControls"/>
    <ds:schemaRef ds:uri="303ac574-5a98-43a1-bd53-08227edbe6b0"/>
    <ds:schemaRef ds:uri="0093bde2-e913-4138-a7ec-d87bd79b4f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smines@student.ubc.ca</dc:creator>
  <cp:keywords/>
  <dc:description/>
  <cp:lastModifiedBy>smines@student.ubc.ca</cp:lastModifiedBy>
  <cp:revision>355</cp:revision>
  <dcterms:created xsi:type="dcterms:W3CDTF">2025-01-27T02:53:00Z</dcterms:created>
  <dcterms:modified xsi:type="dcterms:W3CDTF">2025-03-09T20:48:00Z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0x010100CB05894CDE0D0D4DBA650FF19230D243</vt:lpwstr>
  </property>
  <property fmtid="{D5CDD505-2E9C-101B-9397-08002B2CF9AE}" pid="3" name="MediaServiceImageTags">
    <vt:lpwstr/>
  </property>
</Properties>
</file>
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56B5E" w:rsidR="00F56B5E" w:rsidP="00EC2AA8" w:rsidRDefault="00AC2B3C" w14:paraId="772932B0" w14:textId="5D15CE05">
      <w:pPr>
        <w:spacing w:before="240" w:after="240" w:line="240" w:lineRule="auto"/>
        <w:jc w:val="center"/>
        <w:rPr>
          <w:rFonts w:ascii="Aptos" w:hAnsi="Aptos"/>
          <w:b/>
          <w:iCs/>
          <w:sz w:val="32"/>
          <w:szCs w:val="32"/>
        </w:rPr>
      </w:pPr>
      <w:r>
        <w:rPr>
          <w:rFonts w:ascii="Aptos" w:hAnsi="Aptos"/>
          <w:b/>
          <w:iCs/>
          <w:sz w:val="32"/>
          <w:szCs w:val="32"/>
        </w:rPr>
        <w:t>Supplementary Material</w:t>
      </w:r>
      <w:r w:rsidRPr="00F56B5E" w:rsidR="00F56B5E">
        <w:rPr>
          <w:rFonts w:ascii="Aptos" w:hAnsi="Aptos"/>
          <w:b/>
          <w:iCs/>
          <w:sz w:val="32"/>
          <w:szCs w:val="32"/>
        </w:rPr>
        <w:t xml:space="preserve"> 3:</w:t>
      </w:r>
    </w:p>
    <w:p w:rsidRPr="00BC2436" w:rsidR="00016255" w:rsidP="00EC2AA8" w:rsidRDefault="00CA1F1D" w14:paraId="00000003" w14:textId="530F5059">
      <w:pPr>
        <w:spacing w:before="240" w:after="240" w:line="240" w:lineRule="auto"/>
        <w:jc w:val="center"/>
        <w:rPr>
          <w:rFonts w:ascii="Aptos" w:hAnsi="Aptos"/>
          <w:b/>
          <w:sz w:val="32"/>
          <w:szCs w:val="32"/>
        </w:rPr>
      </w:pPr>
      <w:r>
        <w:rPr>
          <w:rFonts w:ascii="Aptos" w:hAnsi="Aptos"/>
          <w:b/>
          <w:iCs/>
          <w:sz w:val="32"/>
          <w:szCs w:val="32"/>
        </w:rPr>
        <w:t>Protocol for extracting data on mines undergoing impact asses</w:t>
      </w:r>
      <w:r w:rsidR="004336A6">
        <w:rPr>
          <w:rFonts w:ascii="Aptos" w:hAnsi="Aptos"/>
          <w:b/>
          <w:iCs/>
          <w:sz w:val="32"/>
          <w:szCs w:val="32"/>
        </w:rPr>
        <w:t>s</w:t>
      </w:r>
      <w:r>
        <w:rPr>
          <w:rFonts w:ascii="Aptos" w:hAnsi="Aptos"/>
          <w:b/>
          <w:iCs/>
          <w:sz w:val="32"/>
          <w:szCs w:val="32"/>
        </w:rPr>
        <w:t>ment</w:t>
      </w:r>
    </w:p>
    <w:p w:rsidRPr="004B18BB" w:rsidR="009E7184" w:rsidP="00EC2AA8" w:rsidRDefault="009E7184" w14:paraId="71DF20C8" w14:textId="77777777">
      <w:pPr>
        <w:spacing w:before="240" w:after="240" w:line="240" w:lineRule="auto"/>
        <w:jc w:val="center"/>
        <w:rPr>
          <w:rFonts w:ascii="Aptos" w:hAnsi="Aptos"/>
          <w:i/>
          <w:sz w:val="24"/>
          <w:szCs w:val="24"/>
        </w:rPr>
      </w:pPr>
    </w:p>
    <w:p w:rsidRPr="00F53D8F" w:rsidR="00F53D8F" w:rsidP="004B18BB" w:rsidRDefault="00F53D8F" w14:paraId="66EFA8F6" w14:textId="77777777">
      <w:pPr>
        <w:spacing w:after="160" w:line="240" w:lineRule="auto"/>
        <w:rPr>
          <w:rFonts w:ascii="Aptos" w:hAnsi="Aptos" w:eastAsia="Aptos"/>
          <w:kern w:val="2"/>
          <w:lang w:val="en-CA" w:eastAsia="en-US"/>
          <w14:ligatures w14:val="standardContextual"/>
        </w:rPr>
      </w:pPr>
    </w:p>
    <w:p w:rsidRPr="00A01E07" w:rsidR="00A01E07" w:rsidP="00A01E07" w:rsidRDefault="00A01E07" w14:paraId="0C3F6FC2" w14:textId="77777777">
      <w:pPr>
        <w:spacing w:after="160" w:line="259" w:lineRule="auto"/>
        <w:rPr>
          <w:rFonts w:ascii="Aptos" w:hAnsi="Aptos" w:eastAsia="Calibri"/>
          <w:lang w:val="en-CA" w:eastAsia="en-US"/>
        </w:rPr>
      </w:pPr>
      <w:r w:rsidRPr="00A01E07">
        <w:rPr>
          <w:rFonts w:ascii="Aptos" w:hAnsi="Aptos" w:eastAsia="Calibri"/>
          <w:lang w:val="en-CA" w:eastAsia="en-US"/>
        </w:rPr>
        <w:t xml:space="preserve">Supplement to: </w:t>
      </w:r>
    </w:p>
    <w:p w:rsidRPr="00A01E07" w:rsidR="00A01E07" w:rsidP="00A01E07" w:rsidRDefault="00A01E07" w14:paraId="78AF259D" w14:textId="77777777">
      <w:pPr>
        <w:spacing w:after="160" w:line="259" w:lineRule="auto"/>
        <w:ind w:left="567" w:hanging="567"/>
        <w:rPr>
          <w:rFonts w:ascii="Aptos" w:hAnsi="Aptos" w:eastAsia="Calibri"/>
          <w:lang w:val="en-CA" w:eastAsia="en-US"/>
        </w:rPr>
      </w:pPr>
      <w:r w:rsidRPr="00A01E07">
        <w:rPr>
          <w:rFonts w:ascii="Aptos" w:hAnsi="Aptos" w:eastAsia="Calibri"/>
          <w:lang w:val="en-CA" w:eastAsia="en-US"/>
        </w:rPr>
        <w:t xml:space="preserve">Westwood et al. Mines, mines, &amp; more mines: A spatiotemporal analysis of mining projects assessed under impact assessment laws and regulations in Canada. </w:t>
      </w:r>
      <w:r w:rsidRPr="00A01E07">
        <w:rPr>
          <w:rFonts w:ascii="Aptos" w:hAnsi="Aptos" w:eastAsia="Calibri"/>
          <w:i/>
          <w:iCs/>
          <w:lang w:val="en-CA" w:eastAsia="en-US"/>
        </w:rPr>
        <w:t>FACETS</w:t>
      </w:r>
      <w:r w:rsidRPr="00A01E07">
        <w:rPr>
          <w:rFonts w:ascii="Aptos" w:hAnsi="Aptos" w:eastAsia="Calibri"/>
          <w:lang w:val="en-CA" w:eastAsia="en-US"/>
        </w:rPr>
        <w:t>.</w:t>
      </w:r>
    </w:p>
    <w:p w:rsidRPr="00A01E07" w:rsidR="00A01E07" w:rsidP="00A01E07" w:rsidRDefault="00A01E07" w14:paraId="7242E474" w14:textId="77777777">
      <w:pPr>
        <w:spacing w:after="160" w:line="259" w:lineRule="auto"/>
        <w:rPr>
          <w:rFonts w:ascii="Aptos" w:hAnsi="Aptos" w:eastAsia="Calibri"/>
          <w:lang w:val="en-CA" w:eastAsia="en-US"/>
        </w:rPr>
      </w:pPr>
      <w:r w:rsidRPr="00A01E07">
        <w:rPr>
          <w:rFonts w:ascii="Aptos" w:hAnsi="Aptos" w:eastAsia="Calibri"/>
          <w:b/>
          <w:bCs/>
          <w:lang w:val="en-CA" w:eastAsia="en-US"/>
        </w:rPr>
        <w:t xml:space="preserve">Corresponding author: </w:t>
      </w:r>
      <w:r w:rsidRPr="00A01E07">
        <w:rPr>
          <w:rFonts w:ascii="Aptos" w:hAnsi="Aptos" w:eastAsia="Calibri"/>
          <w:lang w:val="en-CA" w:eastAsia="en-US"/>
        </w:rPr>
        <w:t xml:space="preserve">Ben Collison, </w:t>
      </w:r>
      <w:hyperlink w:history="1" r:id="rId11">
        <w:r w:rsidRPr="00A01E07">
          <w:rPr>
            <w:rFonts w:ascii="Aptos" w:hAnsi="Aptos" w:eastAsia="Calibri"/>
            <w:color w:val="0563C1"/>
            <w:u w:val="single"/>
            <w:lang w:val="en-CA" w:eastAsia="en-US"/>
          </w:rPr>
          <w:t>b.collison@dal.ca</w:t>
        </w:r>
      </w:hyperlink>
    </w:p>
    <w:p w:rsidRPr="004B18BB" w:rsidR="0042179C" w:rsidP="00EC2AA8" w:rsidRDefault="0042179C" w14:paraId="7E6CFD04" w14:textId="77777777">
      <w:pPr>
        <w:spacing w:before="240" w:after="240" w:line="240" w:lineRule="auto"/>
        <w:jc w:val="both"/>
        <w:rPr>
          <w:rFonts w:ascii="Aptos" w:hAnsi="Aptos"/>
        </w:rPr>
      </w:pPr>
    </w:p>
    <w:p w:rsidRPr="004B18BB" w:rsidR="0042179C" w:rsidP="00EC2AA8" w:rsidRDefault="0042179C" w14:paraId="7286E8FF" w14:textId="77777777">
      <w:pPr>
        <w:spacing w:before="240" w:after="240" w:line="240" w:lineRule="auto"/>
        <w:jc w:val="both"/>
        <w:rPr>
          <w:rFonts w:ascii="Aptos" w:hAnsi="Aptos"/>
        </w:rPr>
      </w:pPr>
    </w:p>
    <w:p w:rsidRPr="004B18BB" w:rsidR="0042179C" w:rsidP="00EC2AA8" w:rsidRDefault="0042179C" w14:paraId="345EAB83" w14:textId="77777777">
      <w:pPr>
        <w:spacing w:before="240" w:after="240" w:line="240" w:lineRule="auto"/>
        <w:jc w:val="both"/>
        <w:rPr>
          <w:rFonts w:ascii="Aptos" w:hAnsi="Aptos"/>
        </w:rPr>
      </w:pPr>
    </w:p>
    <w:p w:rsidRPr="004B18BB" w:rsidR="00016255" w:rsidP="001605E0" w:rsidRDefault="005B13D8" w14:paraId="00000014" w14:textId="77777777">
      <w:pPr>
        <w:pStyle w:val="Heading1"/>
      </w:pPr>
      <w:bookmarkStart w:name="_u6s10eqvwop3" w:colFirst="0" w:colLast="0" w:id="0"/>
      <w:bookmarkEnd w:id="0"/>
      <w:r w:rsidRPr="004B18BB">
        <w:t>Context</w:t>
      </w:r>
    </w:p>
    <w:p w:rsidRPr="004B18BB" w:rsidR="00016255" w:rsidP="00EC2AA8" w:rsidRDefault="005B13D8" w14:paraId="00000015" w14:textId="4F789F03">
      <w:pPr>
        <w:spacing w:before="240" w:after="240" w:line="240" w:lineRule="auto"/>
        <w:jc w:val="both"/>
        <w:rPr>
          <w:rFonts w:ascii="Aptos" w:hAnsi="Aptos"/>
        </w:rPr>
      </w:pPr>
      <w:r w:rsidRPr="004B18BB">
        <w:rPr>
          <w:rFonts w:ascii="Aptos" w:hAnsi="Aptos"/>
          <w:lang w:val="en-US"/>
        </w:rPr>
        <w:t>The impact assessment (</w:t>
      </w:r>
      <w:r w:rsidR="00BC2436">
        <w:rPr>
          <w:rFonts w:ascii="Aptos" w:hAnsi="Aptos"/>
          <w:lang w:val="en-US"/>
        </w:rPr>
        <w:t>IA</w:t>
      </w:r>
      <w:r w:rsidRPr="004B18BB">
        <w:rPr>
          <w:rFonts w:ascii="Aptos" w:hAnsi="Aptos"/>
          <w:lang w:val="en-US"/>
        </w:rPr>
        <w:t xml:space="preserve">) process is used to assess potential environmental, social, health, and economic impacts associated with </w:t>
      </w:r>
      <w:ins w:author="Sugeet Miglani" w:date="2025-03-05T12:38:00Z" w16du:dateUtc="2025-03-05T20:38:00Z" w:id="1">
        <w:r w:rsidR="00CB09E3">
          <w:rPr>
            <w:rFonts w:ascii="Aptos" w:hAnsi="Aptos"/>
            <w:lang w:val="en-US"/>
          </w:rPr>
          <w:t xml:space="preserve">infrastructure and natural resource </w:t>
        </w:r>
      </w:ins>
      <w:r w:rsidRPr="004B18BB">
        <w:rPr>
          <w:rFonts w:ascii="Aptos" w:hAnsi="Aptos"/>
          <w:lang w:val="en-US"/>
        </w:rPr>
        <w:t xml:space="preserve">development projects across Canada. Depending on the nature of the proposed development, the </w:t>
      </w:r>
      <w:r w:rsidR="00BC2436">
        <w:rPr>
          <w:rFonts w:ascii="Aptos" w:hAnsi="Aptos"/>
          <w:lang w:val="en-US"/>
        </w:rPr>
        <w:t>IA</w:t>
      </w:r>
      <w:r w:rsidRPr="004B18BB">
        <w:rPr>
          <w:rFonts w:ascii="Aptos" w:hAnsi="Aptos"/>
          <w:lang w:val="en-US"/>
        </w:rPr>
        <w:t xml:space="preserve"> process may be regulated by a federal </w:t>
      </w:r>
      <w:del w:author="Sugeet Miglani" w:date="2025-03-05T12:39:00Z" w16du:dateUtc="2025-03-05T20:39:00Z" w:id="2">
        <w:r w:rsidRPr="004B18BB" w:rsidDel="00062071">
          <w:rPr>
            <w:rFonts w:ascii="Aptos" w:hAnsi="Aptos"/>
            <w:lang w:val="en-US"/>
          </w:rPr>
          <w:delText xml:space="preserve">governing </w:delText>
        </w:r>
      </w:del>
      <w:ins w:author="Sugeet Miglani" w:date="2025-03-05T12:39:00Z" w16du:dateUtc="2025-03-05T20:39:00Z" w:id="3">
        <w:r w:rsidR="00062071">
          <w:rPr>
            <w:rFonts w:ascii="Aptos" w:hAnsi="Aptos"/>
            <w:lang w:val="en-US"/>
          </w:rPr>
          <w:t>regulatory</w:t>
        </w:r>
        <w:r w:rsidRPr="004B18BB" w:rsidR="00062071">
          <w:rPr>
            <w:rFonts w:ascii="Aptos" w:hAnsi="Aptos"/>
            <w:lang w:val="en-US"/>
          </w:rPr>
          <w:t xml:space="preserve"> </w:t>
        </w:r>
      </w:ins>
      <w:r w:rsidRPr="004B18BB">
        <w:rPr>
          <w:rFonts w:ascii="Aptos" w:hAnsi="Aptos"/>
          <w:lang w:val="en-US"/>
        </w:rPr>
        <w:t xml:space="preserve">body (Impact Assessment Agency of Canada; MacKenzie Valley Environmental Impact Review Board), a provincial/territorial authority (e.g., British Columbia Environmental Assessment Office), or a combination of both (e.g., a “joint” project review). At the end of the IA approval process, the relevant decision-maker (often a federal or provincial Minister) issues a ‘decision statement’ outlining the rationale used to </w:t>
      </w:r>
      <w:del w:author="Sugeet Miglani" w:date="2025-03-05T12:39:00Z" w16du:dateUtc="2025-03-05T20:39:00Z" w:id="4">
        <w:r w:rsidRPr="004B18BB" w:rsidDel="00DA5696">
          <w:rPr>
            <w:rFonts w:ascii="Aptos" w:hAnsi="Aptos"/>
            <w:lang w:val="en-US"/>
          </w:rPr>
          <w:delText xml:space="preserve">conclude </w:delText>
        </w:r>
      </w:del>
      <w:ins w:author="Sugeet Miglani" w:date="2025-03-05T12:39:00Z" w16du:dateUtc="2025-03-05T20:39:00Z" w:id="5">
        <w:r w:rsidR="00DA5696">
          <w:rPr>
            <w:rFonts w:ascii="Aptos" w:hAnsi="Aptos"/>
            <w:lang w:val="en-US"/>
          </w:rPr>
          <w:t>decide</w:t>
        </w:r>
        <w:r w:rsidRPr="004B18BB" w:rsidR="00DA5696">
          <w:rPr>
            <w:rFonts w:ascii="Aptos" w:hAnsi="Aptos"/>
            <w:lang w:val="en-US"/>
          </w:rPr>
          <w:t xml:space="preserve"> </w:t>
        </w:r>
      </w:ins>
      <w:r w:rsidRPr="004B18BB">
        <w:rPr>
          <w:rFonts w:ascii="Aptos" w:hAnsi="Aptos"/>
          <w:lang w:val="en-US"/>
        </w:rPr>
        <w:t xml:space="preserve">whether a project may proceed or is rejected. For </w:t>
      </w:r>
      <w:proofErr w:type="spellStart"/>
      <w:r w:rsidRPr="004B18BB">
        <w:rPr>
          <w:rFonts w:ascii="Aptos" w:hAnsi="Aptos"/>
          <w:lang w:val="en-US"/>
        </w:rPr>
        <w:t>project</w:t>
      </w:r>
      <w:del w:author="Sugeet Miglani" w:date="2025-03-05T12:40:00Z" w16du:dateUtc="2025-03-05T20:40:00Z" w:id="6">
        <w:r w:rsidRPr="004B18BB" w:rsidDel="00BF3CB2">
          <w:rPr>
            <w:rFonts w:ascii="Aptos" w:hAnsi="Aptos"/>
            <w:lang w:val="en-US"/>
          </w:rPr>
          <w:delText xml:space="preserve"> approvals</w:delText>
        </w:r>
      </w:del>
      <w:ins w:author="Sugeet Miglani" w:date="2025-03-05T12:40:00Z" w16du:dateUtc="2025-03-05T20:40:00Z" w:id="7">
        <w:r w:rsidR="00BF3CB2">
          <w:rPr>
            <w:rFonts w:ascii="Aptos" w:hAnsi="Aptos"/>
            <w:lang w:val="en-US"/>
          </w:rPr>
          <w:t>approvals</w:t>
        </w:r>
        <w:proofErr w:type="spellEnd"/>
        <w:r w:rsidR="00BF3CB2">
          <w:rPr>
            <w:rFonts w:ascii="Aptos" w:hAnsi="Aptos"/>
            <w:lang w:val="en-US"/>
          </w:rPr>
          <w:t xml:space="preserve"> that are approved</w:t>
        </w:r>
      </w:ins>
      <w:r w:rsidRPr="004B18BB">
        <w:rPr>
          <w:rFonts w:ascii="Aptos" w:hAnsi="Aptos"/>
          <w:lang w:val="en-US"/>
        </w:rPr>
        <w:t xml:space="preserve">, a set of regulatory conditions are set out for proponents to abide by as they pursue other regulatory permits and conduct construction, operation, decommissioning, and monitoring activities </w:t>
      </w:r>
      <w:del w:author="Sugeet Miglani" w:date="2025-03-05T12:40:00Z" w16du:dateUtc="2025-03-05T20:40:00Z" w:id="8">
        <w:r w:rsidRPr="004B18BB" w:rsidDel="00BB7F06">
          <w:rPr>
            <w:rFonts w:ascii="Aptos" w:hAnsi="Aptos"/>
            <w:lang w:val="en-US"/>
          </w:rPr>
          <w:delText xml:space="preserve">across </w:delText>
        </w:r>
      </w:del>
      <w:ins w:author="Sugeet Miglani" w:date="2025-03-05T12:40:00Z" w16du:dateUtc="2025-03-05T20:40:00Z" w:id="9">
        <w:r w:rsidR="00BB7F06">
          <w:rPr>
            <w:rFonts w:ascii="Aptos" w:hAnsi="Aptos"/>
            <w:lang w:val="en-US"/>
          </w:rPr>
          <w:t>over</w:t>
        </w:r>
        <w:r w:rsidRPr="004B18BB" w:rsidR="00BB7F06">
          <w:rPr>
            <w:rFonts w:ascii="Aptos" w:hAnsi="Aptos"/>
            <w:lang w:val="en-US"/>
          </w:rPr>
          <w:t xml:space="preserve"> </w:t>
        </w:r>
      </w:ins>
      <w:r w:rsidRPr="004B18BB">
        <w:rPr>
          <w:rFonts w:ascii="Aptos" w:hAnsi="Aptos"/>
          <w:lang w:val="en-US"/>
        </w:rPr>
        <w:t>the project</w:t>
      </w:r>
      <w:ins w:author="Sugeet Miglani" w:date="2025-03-05T12:40:00Z" w16du:dateUtc="2025-03-05T20:40:00Z" w:id="10">
        <w:r w:rsidR="00BB7F06">
          <w:rPr>
            <w:rFonts w:ascii="Aptos" w:hAnsi="Aptos"/>
            <w:lang w:val="en-US"/>
          </w:rPr>
          <w:t>’s</w:t>
        </w:r>
      </w:ins>
      <w:r w:rsidRPr="004B18BB">
        <w:rPr>
          <w:rFonts w:ascii="Aptos" w:hAnsi="Aptos"/>
          <w:lang w:val="en-US"/>
        </w:rPr>
        <w:t xml:space="preserve"> lifetime.</w:t>
      </w:r>
    </w:p>
    <w:p w:rsidRPr="004B18BB" w:rsidR="00246DCF" w:rsidP="00EC2AA8" w:rsidRDefault="00056794" w14:paraId="55726F58" w14:textId="4DD18C41">
      <w:pPr>
        <w:spacing w:before="240" w:after="240" w:line="240" w:lineRule="auto"/>
        <w:jc w:val="both"/>
        <w:rPr>
          <w:rFonts w:ascii="Aptos" w:hAnsi="Aptos"/>
        </w:rPr>
      </w:pPr>
      <w:r>
        <w:rPr>
          <w:rFonts w:ascii="Aptos" w:hAnsi="Aptos"/>
          <w:lang w:val="en-US"/>
        </w:rPr>
        <w:t>The overarching objective of this project is to</w:t>
      </w:r>
      <w:r w:rsidRPr="004B18BB" w:rsidR="00246DCF">
        <w:rPr>
          <w:rFonts w:ascii="Aptos" w:hAnsi="Aptos"/>
          <w:lang w:val="en-US"/>
        </w:rPr>
        <w:t xml:space="preserve"> compile </w:t>
      </w:r>
      <w:r w:rsidR="00A154E3">
        <w:rPr>
          <w:rFonts w:ascii="Aptos" w:hAnsi="Aptos"/>
          <w:lang w:val="en-US"/>
        </w:rPr>
        <w:t>a</w:t>
      </w:r>
      <w:r w:rsidRPr="004B18BB" w:rsidR="00094E72">
        <w:rPr>
          <w:rFonts w:ascii="Aptos" w:hAnsi="Aptos"/>
          <w:lang w:val="en-US"/>
        </w:rPr>
        <w:t xml:space="preserve"> comprehensive</w:t>
      </w:r>
      <w:r w:rsidRPr="004B18BB" w:rsidR="00246DCF">
        <w:rPr>
          <w:rFonts w:ascii="Aptos" w:hAnsi="Aptos"/>
          <w:lang w:val="en-US"/>
        </w:rPr>
        <w:t xml:space="preserve"> database connecting </w:t>
      </w:r>
      <w:del w:author="Sugeet Miglani" w:date="2025-03-05T12:41:00Z" w16du:dateUtc="2025-03-05T20:41:00Z" w:id="11">
        <w:r w:rsidRPr="004B18BB" w:rsidDel="00983A8A" w:rsidR="00246DCF">
          <w:rPr>
            <w:rFonts w:ascii="Aptos" w:hAnsi="Aptos"/>
            <w:lang w:val="en-US"/>
          </w:rPr>
          <w:delText xml:space="preserve">all </w:delText>
        </w:r>
      </w:del>
      <w:r w:rsidRPr="004B18BB" w:rsidR="00246DCF">
        <w:rPr>
          <w:rFonts w:ascii="Aptos" w:hAnsi="Aptos"/>
          <w:lang w:val="en-US"/>
        </w:rPr>
        <w:t xml:space="preserve">mining projects in Canada to </w:t>
      </w:r>
      <w:r w:rsidR="00BC2436">
        <w:rPr>
          <w:rFonts w:ascii="Aptos" w:hAnsi="Aptos"/>
          <w:lang w:val="en-US"/>
        </w:rPr>
        <w:t>IA</w:t>
      </w:r>
      <w:r w:rsidRPr="004B18BB" w:rsidR="00246DCF">
        <w:rPr>
          <w:rFonts w:ascii="Aptos" w:hAnsi="Aptos"/>
          <w:lang w:val="en-US"/>
        </w:rPr>
        <w:t xml:space="preserve"> law and policy across </w:t>
      </w:r>
      <w:bookmarkStart w:name="_Int_vNgGFUHj" w:id="12"/>
      <w:r w:rsidRPr="004B18BB" w:rsidR="00246DCF">
        <w:rPr>
          <w:rFonts w:ascii="Aptos" w:hAnsi="Aptos"/>
          <w:lang w:val="en-US"/>
        </w:rPr>
        <w:t>jurisdictions</w:t>
      </w:r>
      <w:bookmarkEnd w:id="12"/>
      <w:r w:rsidRPr="004B18BB" w:rsidR="00246DCF">
        <w:rPr>
          <w:rFonts w:ascii="Aptos" w:hAnsi="Aptos"/>
          <w:lang w:val="en-US"/>
        </w:rPr>
        <w:t xml:space="preserve">. We will conduct a spatiotemporal analysis of this database to set a foundation for the history of regulated mining projects in Canada and potential implications of the modern mineral rush. We will directly share our study datasets with communities and </w:t>
      </w:r>
      <w:proofErr w:type="gramStart"/>
      <w:r w:rsidR="00A154E3">
        <w:rPr>
          <w:rFonts w:ascii="Aptos" w:hAnsi="Aptos"/>
          <w:lang w:val="en-US"/>
        </w:rPr>
        <w:t>policy-makers</w:t>
      </w:r>
      <w:proofErr w:type="gramEnd"/>
      <w:r w:rsidRPr="004B18BB" w:rsidR="00246DCF">
        <w:rPr>
          <w:rFonts w:ascii="Aptos" w:hAnsi="Aptos"/>
          <w:lang w:val="en-US"/>
        </w:rPr>
        <w:t xml:space="preserve"> and post </w:t>
      </w:r>
      <w:del w:author="Sugeet Miglani" w:date="2025-03-05T12:42:00Z" w16du:dateUtc="2025-03-05T20:42:00Z" w:id="13">
        <w:r w:rsidRPr="004B18BB" w:rsidDel="00F9730C" w:rsidR="00246DCF">
          <w:rPr>
            <w:rFonts w:ascii="Aptos" w:hAnsi="Aptos"/>
            <w:lang w:val="en-US"/>
          </w:rPr>
          <w:delText xml:space="preserve">it </w:delText>
        </w:r>
      </w:del>
      <w:ins w:author="Sugeet Miglani" w:date="2025-03-05T12:42:00Z" w16du:dateUtc="2025-03-05T20:42:00Z" w:id="14">
        <w:r w:rsidR="00F9730C">
          <w:rPr>
            <w:rFonts w:ascii="Aptos" w:hAnsi="Aptos"/>
            <w:lang w:val="en-US"/>
          </w:rPr>
          <w:t>them</w:t>
        </w:r>
        <w:r w:rsidRPr="004B18BB" w:rsidR="00F9730C">
          <w:rPr>
            <w:rFonts w:ascii="Aptos" w:hAnsi="Aptos"/>
            <w:lang w:val="en-US"/>
          </w:rPr>
          <w:t xml:space="preserve"> </w:t>
        </w:r>
      </w:ins>
      <w:r w:rsidRPr="004B18BB" w:rsidR="00246DCF">
        <w:rPr>
          <w:rFonts w:ascii="Aptos" w:hAnsi="Aptos"/>
          <w:lang w:val="en-US"/>
        </w:rPr>
        <w:t>in an open-access repository. </w:t>
      </w:r>
    </w:p>
    <w:p w:rsidR="00A154E3" w:rsidP="001605E0" w:rsidRDefault="00A154E3" w14:paraId="46AC7533" w14:textId="77777777">
      <w:pPr>
        <w:pStyle w:val="Heading1"/>
        <w:sectPr w:rsidR="00A154E3" w:rsidSect="00C41F0C">
          <w:headerReference w:type="default" r:id="rId12"/>
          <w:pgSz w:w="12240" w:h="15840" w:orient="portrait"/>
          <w:pgMar w:top="1440" w:right="1080" w:bottom="1440" w:left="1080" w:header="720" w:footer="720" w:gutter="0"/>
          <w:pgNumType w:start="1"/>
          <w:cols w:space="720"/>
          <w:docGrid w:linePitch="299"/>
        </w:sectPr>
      </w:pPr>
      <w:bookmarkStart w:name="_acllg3lfzlth" w:colFirst="0" w:colLast="0" w:id="15"/>
      <w:bookmarkEnd w:id="15"/>
    </w:p>
    <w:p w:rsidRPr="004B18BB" w:rsidR="00016255" w:rsidP="001605E0" w:rsidRDefault="001E08F1" w14:paraId="00000022" w14:textId="0FAC3155">
      <w:pPr>
        <w:pStyle w:val="Heading1"/>
      </w:pPr>
      <w:r w:rsidRPr="004B18BB">
        <w:t xml:space="preserve">Data </w:t>
      </w:r>
      <w:r w:rsidRPr="001605E0">
        <w:t>Extraction</w:t>
      </w:r>
      <w:r w:rsidRPr="004B18BB">
        <w:t xml:space="preserve"> Protocol</w:t>
      </w:r>
    </w:p>
    <w:p w:rsidRPr="0047282E" w:rsidR="00756B8E" w:rsidP="004B18BB" w:rsidRDefault="00ED7E9C" w14:paraId="572A8C30" w14:textId="2F8554B1">
      <w:pPr>
        <w:pStyle w:val="Heading2"/>
      </w:pPr>
      <w:r w:rsidRPr="0047282E">
        <w:t xml:space="preserve">Study </w:t>
      </w:r>
      <w:r w:rsidRPr="0047282E" w:rsidR="00756B8E">
        <w:t>Scope</w:t>
      </w:r>
    </w:p>
    <w:p w:rsidRPr="004B18BB" w:rsidR="00011700" w:rsidP="00EC2AA8" w:rsidRDefault="005B13D8" w14:paraId="5450EA7D" w14:textId="354CBB91">
      <w:pPr>
        <w:spacing w:after="240" w:line="240" w:lineRule="auto"/>
        <w:jc w:val="both"/>
        <w:rPr>
          <w:rFonts w:ascii="Aptos" w:hAnsi="Aptos"/>
        </w:rPr>
      </w:pPr>
      <w:r w:rsidRPr="004B18BB">
        <w:rPr>
          <w:rFonts w:ascii="Aptos" w:hAnsi="Aptos"/>
          <w:lang w:val="en-US"/>
        </w:rPr>
        <w:t>The study scope includes all min</w:t>
      </w:r>
      <w:r w:rsidRPr="004B18BB" w:rsidR="00AD3299">
        <w:rPr>
          <w:rFonts w:ascii="Aptos" w:hAnsi="Aptos"/>
          <w:lang w:val="en-US"/>
        </w:rPr>
        <w:t xml:space="preserve">e or quarry </w:t>
      </w:r>
      <w:r w:rsidRPr="004B18BB">
        <w:rPr>
          <w:rFonts w:ascii="Aptos" w:hAnsi="Aptos"/>
          <w:lang w:val="en-US"/>
        </w:rPr>
        <w:t xml:space="preserve">projects in Canada that </w:t>
      </w:r>
      <w:r w:rsidRPr="004B18BB" w:rsidR="007D2794">
        <w:rPr>
          <w:rFonts w:ascii="Aptos" w:hAnsi="Aptos"/>
          <w:lang w:val="en-US"/>
        </w:rPr>
        <w:t xml:space="preserve">have </w:t>
      </w:r>
      <w:r w:rsidRPr="004B18BB" w:rsidR="00ED57F1">
        <w:rPr>
          <w:rFonts w:ascii="Aptos" w:hAnsi="Aptos"/>
          <w:b/>
          <w:lang w:val="en-US"/>
        </w:rPr>
        <w:t>completed</w:t>
      </w:r>
      <w:r w:rsidRPr="004B18BB" w:rsidR="007D2794">
        <w:rPr>
          <w:rFonts w:ascii="Aptos" w:hAnsi="Aptos"/>
          <w:lang w:val="en-US"/>
        </w:rPr>
        <w:t xml:space="preserve"> the </w:t>
      </w:r>
      <w:r w:rsidR="00BC2436">
        <w:rPr>
          <w:rFonts w:ascii="Aptos" w:hAnsi="Aptos"/>
          <w:lang w:val="en-US"/>
        </w:rPr>
        <w:t>IA</w:t>
      </w:r>
      <w:r w:rsidRPr="004B18BB" w:rsidR="007D2794">
        <w:rPr>
          <w:rFonts w:ascii="Aptos" w:hAnsi="Aptos"/>
          <w:lang w:val="en-US"/>
        </w:rPr>
        <w:t xml:space="preserve"> </w:t>
      </w:r>
      <w:r w:rsidRPr="004B18BB" w:rsidR="00ED57F1">
        <w:rPr>
          <w:rFonts w:ascii="Aptos" w:hAnsi="Aptos"/>
          <w:lang w:val="en-US"/>
        </w:rPr>
        <w:t xml:space="preserve">process (accepted or rejected) </w:t>
      </w:r>
      <w:r w:rsidRPr="004B18BB" w:rsidR="00DC345A">
        <w:rPr>
          <w:rFonts w:ascii="Aptos" w:hAnsi="Aptos"/>
          <w:lang w:val="en-US"/>
        </w:rPr>
        <w:t xml:space="preserve">as of </w:t>
      </w:r>
      <w:r w:rsidRPr="004B18BB" w:rsidR="00DC345A">
        <w:rPr>
          <w:rFonts w:ascii="Aptos" w:hAnsi="Aptos"/>
          <w:b/>
          <w:lang w:val="en-US"/>
        </w:rPr>
        <w:t>12-31-2023</w:t>
      </w:r>
      <w:r w:rsidRPr="004B18BB" w:rsidR="00C14D26">
        <w:rPr>
          <w:rFonts w:ascii="Aptos" w:hAnsi="Aptos"/>
          <w:lang w:val="en-US"/>
        </w:rPr>
        <w:t>, through any federal, provincial, or territorial</w:t>
      </w:r>
      <w:r w:rsidRPr="004B18BB" w:rsidR="00E501F2">
        <w:rPr>
          <w:rFonts w:ascii="Aptos" w:hAnsi="Aptos"/>
          <w:lang w:val="en-US"/>
        </w:rPr>
        <w:t xml:space="preserve"> regime</w:t>
      </w:r>
      <w:r w:rsidRPr="004B18BB" w:rsidR="00FB1954">
        <w:rPr>
          <w:rFonts w:ascii="Aptos" w:hAnsi="Aptos"/>
          <w:lang w:val="en-US"/>
        </w:rPr>
        <w:t xml:space="preserve">. The scope includes all </w:t>
      </w:r>
      <w:r w:rsidRPr="004B18BB" w:rsidR="00D23B5D">
        <w:rPr>
          <w:rFonts w:ascii="Aptos" w:hAnsi="Aptos"/>
          <w:lang w:val="en-US"/>
        </w:rPr>
        <w:t xml:space="preserve">projects that </w:t>
      </w:r>
      <w:r w:rsidRPr="004B18BB" w:rsidR="006B070B">
        <w:rPr>
          <w:rFonts w:ascii="Aptos" w:hAnsi="Aptos"/>
          <w:lang w:val="en-US"/>
        </w:rPr>
        <w:t>target</w:t>
      </w:r>
      <w:r w:rsidRPr="004B18BB" w:rsidR="00AD3299">
        <w:rPr>
          <w:rFonts w:ascii="Aptos" w:hAnsi="Aptos"/>
          <w:lang w:val="en-US"/>
        </w:rPr>
        <w:t xml:space="preserve"> </w:t>
      </w:r>
      <w:r w:rsidRPr="004B18BB" w:rsidR="00B370D5">
        <w:rPr>
          <w:rFonts w:ascii="Aptos" w:hAnsi="Aptos"/>
          <w:lang w:val="en-US"/>
        </w:rPr>
        <w:t xml:space="preserve">base </w:t>
      </w:r>
      <w:r w:rsidRPr="004B18BB">
        <w:rPr>
          <w:rFonts w:ascii="Aptos" w:hAnsi="Aptos"/>
          <w:lang w:val="en-US"/>
        </w:rPr>
        <w:t>metal</w:t>
      </w:r>
      <w:r w:rsidRPr="004B18BB" w:rsidR="00B370D5">
        <w:rPr>
          <w:rFonts w:ascii="Aptos" w:hAnsi="Aptos"/>
          <w:lang w:val="en-US"/>
        </w:rPr>
        <w:t>s</w:t>
      </w:r>
      <w:r w:rsidRPr="004B18BB">
        <w:rPr>
          <w:rFonts w:ascii="Aptos" w:hAnsi="Aptos"/>
          <w:lang w:val="en-US"/>
        </w:rPr>
        <w:t xml:space="preserve"> (e.g., copper, zinc</w:t>
      </w:r>
      <w:r w:rsidRPr="004B18BB" w:rsidR="004F65DD">
        <w:rPr>
          <w:rFonts w:ascii="Aptos" w:hAnsi="Aptos"/>
          <w:lang w:val="en-US"/>
        </w:rPr>
        <w:t>, nickel</w:t>
      </w:r>
      <w:r w:rsidRPr="004B18BB">
        <w:rPr>
          <w:rFonts w:ascii="Aptos" w:hAnsi="Aptos"/>
          <w:lang w:val="en-US"/>
        </w:rPr>
        <w:t>)</w:t>
      </w:r>
      <w:r w:rsidRPr="004B18BB" w:rsidR="004F65DD">
        <w:rPr>
          <w:rFonts w:ascii="Aptos" w:hAnsi="Aptos"/>
          <w:lang w:val="en-US"/>
        </w:rPr>
        <w:t>, pre</w:t>
      </w:r>
      <w:r w:rsidRPr="004B18BB" w:rsidR="00FF3EE1">
        <w:rPr>
          <w:rFonts w:ascii="Aptos" w:hAnsi="Aptos"/>
          <w:lang w:val="en-US"/>
        </w:rPr>
        <w:t>c</w:t>
      </w:r>
      <w:r w:rsidRPr="004B18BB" w:rsidR="004F65DD">
        <w:rPr>
          <w:rFonts w:ascii="Aptos" w:hAnsi="Aptos"/>
          <w:lang w:val="en-US"/>
        </w:rPr>
        <w:t>ious metals (e.g., gold, silver</w:t>
      </w:r>
      <w:r w:rsidRPr="004B18BB" w:rsidR="00B5336A">
        <w:rPr>
          <w:rFonts w:ascii="Aptos" w:hAnsi="Aptos"/>
          <w:lang w:val="en-US"/>
        </w:rPr>
        <w:t>, platinum</w:t>
      </w:r>
      <w:r w:rsidRPr="004B18BB" w:rsidR="004F65DD">
        <w:rPr>
          <w:rFonts w:ascii="Aptos" w:hAnsi="Aptos"/>
          <w:lang w:val="en-US"/>
        </w:rPr>
        <w:t>)</w:t>
      </w:r>
      <w:r w:rsidRPr="004B18BB" w:rsidR="00AD3299">
        <w:rPr>
          <w:rFonts w:ascii="Aptos" w:hAnsi="Aptos"/>
          <w:lang w:val="en-US"/>
        </w:rPr>
        <w:t xml:space="preserve">, </w:t>
      </w:r>
      <w:r w:rsidRPr="004B18BB">
        <w:rPr>
          <w:rFonts w:ascii="Aptos" w:hAnsi="Aptos"/>
          <w:lang w:val="en-US"/>
        </w:rPr>
        <w:t>non-metal</w:t>
      </w:r>
      <w:r w:rsidRPr="004B18BB" w:rsidR="00A00639">
        <w:rPr>
          <w:rFonts w:ascii="Aptos" w:hAnsi="Aptos"/>
          <w:lang w:val="en-US"/>
        </w:rPr>
        <w:t>s</w:t>
      </w:r>
      <w:r w:rsidRPr="004B18BB">
        <w:rPr>
          <w:rFonts w:ascii="Aptos" w:hAnsi="Aptos"/>
          <w:lang w:val="en-US"/>
        </w:rPr>
        <w:t xml:space="preserve"> (e.g., </w:t>
      </w:r>
      <w:r w:rsidRPr="004B18BB" w:rsidR="00FD5568">
        <w:rPr>
          <w:rFonts w:ascii="Aptos" w:hAnsi="Aptos"/>
          <w:lang w:val="en-US"/>
        </w:rPr>
        <w:t xml:space="preserve">coal, </w:t>
      </w:r>
      <w:r w:rsidRPr="004B18BB">
        <w:rPr>
          <w:rFonts w:ascii="Aptos" w:hAnsi="Aptos"/>
          <w:lang w:val="en-US"/>
        </w:rPr>
        <w:t>oil sands</w:t>
      </w:r>
      <w:r w:rsidRPr="004B18BB" w:rsidR="00C76C52">
        <w:rPr>
          <w:rFonts w:ascii="Aptos" w:hAnsi="Aptos"/>
          <w:lang w:val="en-US"/>
        </w:rPr>
        <w:t>, diamond</w:t>
      </w:r>
      <w:r w:rsidRPr="004B18BB">
        <w:rPr>
          <w:rFonts w:ascii="Aptos" w:hAnsi="Aptos"/>
          <w:lang w:val="en-US"/>
        </w:rPr>
        <w:t>)</w:t>
      </w:r>
      <w:r w:rsidRPr="004B18BB" w:rsidR="00AD3299">
        <w:rPr>
          <w:rFonts w:ascii="Aptos" w:hAnsi="Aptos"/>
          <w:lang w:val="en-US"/>
        </w:rPr>
        <w:t>, or</w:t>
      </w:r>
      <w:r w:rsidRPr="004B18BB" w:rsidR="005A76C0">
        <w:rPr>
          <w:rFonts w:ascii="Aptos" w:hAnsi="Aptos"/>
          <w:lang w:val="en-US"/>
        </w:rPr>
        <w:t xml:space="preserve"> </w:t>
      </w:r>
      <w:r w:rsidRPr="004B18BB" w:rsidR="0076398B">
        <w:rPr>
          <w:rFonts w:ascii="Aptos" w:hAnsi="Aptos"/>
          <w:lang w:val="en-US"/>
        </w:rPr>
        <w:t>industrial materials (</w:t>
      </w:r>
      <w:r w:rsidRPr="004B18BB" w:rsidR="00AD3299">
        <w:rPr>
          <w:rFonts w:ascii="Aptos" w:hAnsi="Aptos"/>
          <w:lang w:val="en-US"/>
        </w:rPr>
        <w:t xml:space="preserve">e.g., </w:t>
      </w:r>
      <w:r w:rsidRPr="004B18BB" w:rsidR="0076398B">
        <w:rPr>
          <w:rFonts w:ascii="Aptos" w:hAnsi="Aptos"/>
          <w:lang w:val="en-US"/>
        </w:rPr>
        <w:t>gravel, sand, limestone)</w:t>
      </w:r>
      <w:r w:rsidRPr="004B18BB" w:rsidR="00AD3299">
        <w:rPr>
          <w:rFonts w:ascii="Aptos" w:hAnsi="Aptos"/>
          <w:lang w:val="en-US"/>
        </w:rPr>
        <w:t>.</w:t>
      </w:r>
      <w:r w:rsidRPr="004B18BB" w:rsidR="00D61F6F">
        <w:rPr>
          <w:rFonts w:ascii="Aptos" w:hAnsi="Aptos"/>
          <w:lang w:val="en-US"/>
        </w:rPr>
        <w:t xml:space="preserve"> </w:t>
      </w:r>
      <w:r w:rsidRPr="004B18BB" w:rsidR="00D61F6F">
        <w:rPr>
          <w:rFonts w:ascii="Aptos" w:hAnsi="Aptos"/>
          <w:b/>
          <w:lang w:val="en-US"/>
        </w:rPr>
        <w:t xml:space="preserve">Mines or quarries that were not initially assessed under a legislated </w:t>
      </w:r>
      <w:r w:rsidR="00BC2436">
        <w:rPr>
          <w:rFonts w:ascii="Aptos" w:hAnsi="Aptos"/>
          <w:b/>
          <w:lang w:val="en-US"/>
        </w:rPr>
        <w:t>IA</w:t>
      </w:r>
      <w:r w:rsidRPr="004B18BB" w:rsidR="00D61F6F">
        <w:rPr>
          <w:rFonts w:ascii="Aptos" w:hAnsi="Aptos"/>
          <w:b/>
          <w:lang w:val="en-US"/>
        </w:rPr>
        <w:t xml:space="preserve"> process (e.g., pre-date</w:t>
      </w:r>
      <w:del w:author="Sugeet Miglani" w:date="2025-03-05T12:42:00Z" w16du:dateUtc="2025-03-05T20:42:00Z" w:id="16">
        <w:r w:rsidRPr="004B18BB" w:rsidDel="00C5421B" w:rsidR="00D61F6F">
          <w:rPr>
            <w:rFonts w:ascii="Aptos" w:hAnsi="Aptos"/>
            <w:b/>
            <w:lang w:val="en-US"/>
          </w:rPr>
          <w:delText>s</w:delText>
        </w:r>
      </w:del>
      <w:r w:rsidRPr="004B18BB" w:rsidR="00D61F6F">
        <w:rPr>
          <w:rFonts w:ascii="Aptos" w:hAnsi="Aptos"/>
          <w:b/>
          <w:lang w:val="en-US"/>
        </w:rPr>
        <w:t xml:space="preserve"> </w:t>
      </w:r>
      <w:r w:rsidR="00BC2436">
        <w:rPr>
          <w:rFonts w:ascii="Aptos" w:hAnsi="Aptos"/>
          <w:b/>
          <w:lang w:val="en-US"/>
        </w:rPr>
        <w:t>IA</w:t>
      </w:r>
      <w:r w:rsidRPr="004B18BB" w:rsidR="00D61F6F">
        <w:rPr>
          <w:rFonts w:ascii="Aptos" w:hAnsi="Aptos"/>
          <w:b/>
          <w:lang w:val="en-US"/>
        </w:rPr>
        <w:t xml:space="preserve"> law)</w:t>
      </w:r>
      <w:r w:rsidRPr="004B18BB" w:rsidR="000D612E">
        <w:rPr>
          <w:rFonts w:ascii="Aptos" w:hAnsi="Aptos"/>
          <w:b/>
          <w:lang w:val="en-US"/>
        </w:rPr>
        <w:t xml:space="preserve"> are not included within the study scope</w:t>
      </w:r>
      <w:r w:rsidRPr="004B18BB" w:rsidR="00CB1B7B">
        <w:rPr>
          <w:rFonts w:ascii="Aptos" w:hAnsi="Aptos"/>
          <w:b/>
          <w:lang w:val="en-US"/>
        </w:rPr>
        <w:t>,</w:t>
      </w:r>
      <w:r w:rsidRPr="004B18BB" w:rsidR="000D612E">
        <w:rPr>
          <w:rFonts w:ascii="Aptos" w:hAnsi="Aptos"/>
          <w:b/>
          <w:lang w:val="en-US"/>
        </w:rPr>
        <w:t xml:space="preserve"> even if </w:t>
      </w:r>
      <w:r w:rsidR="00BC2436">
        <w:rPr>
          <w:rFonts w:ascii="Aptos" w:hAnsi="Aptos"/>
          <w:b/>
          <w:lang w:val="en-US"/>
        </w:rPr>
        <w:t>IA</w:t>
      </w:r>
      <w:r w:rsidRPr="004B18BB" w:rsidR="00CB1B7B">
        <w:rPr>
          <w:rFonts w:ascii="Aptos" w:hAnsi="Aptos"/>
          <w:b/>
          <w:lang w:val="en-US"/>
        </w:rPr>
        <w:t xml:space="preserve"> was used</w:t>
      </w:r>
      <w:r w:rsidRPr="004B18BB" w:rsidR="000D612E">
        <w:rPr>
          <w:rFonts w:ascii="Aptos" w:hAnsi="Aptos"/>
          <w:b/>
          <w:lang w:val="en-US"/>
        </w:rPr>
        <w:t xml:space="preserve"> </w:t>
      </w:r>
      <w:r w:rsidRPr="004B18BB" w:rsidR="00E83FDF">
        <w:rPr>
          <w:rFonts w:ascii="Aptos" w:hAnsi="Aptos"/>
          <w:b/>
          <w:lang w:val="en-US"/>
        </w:rPr>
        <w:t xml:space="preserve">to </w:t>
      </w:r>
      <w:r w:rsidRPr="004B18BB" w:rsidR="00677073">
        <w:rPr>
          <w:rFonts w:ascii="Aptos" w:hAnsi="Aptos"/>
          <w:b/>
          <w:lang w:val="en-US"/>
        </w:rPr>
        <w:t xml:space="preserve">amend/change the </w:t>
      </w:r>
      <w:commentRangeStart w:id="17"/>
      <w:del w:author="Sugeet Miglani" w:date="2025-03-05T12:43:00Z" w16du:dateUtc="2025-03-05T20:43:00Z" w:id="18">
        <w:r w:rsidRPr="004B18BB" w:rsidDel="00C400FF" w:rsidR="00677073">
          <w:rPr>
            <w:rFonts w:ascii="Aptos" w:hAnsi="Aptos"/>
            <w:b/>
            <w:lang w:val="en-US"/>
          </w:rPr>
          <w:delText>operating</w:delText>
        </w:r>
      </w:del>
      <w:commentRangeEnd w:id="17"/>
      <w:r w:rsidR="002A0671">
        <w:rPr>
          <w:rStyle w:val="CommentReference"/>
        </w:rPr>
        <w:commentReference w:id="17"/>
      </w:r>
      <w:del w:author="Sugeet Miglani" w:date="2025-03-05T12:43:00Z" w16du:dateUtc="2025-03-05T20:43:00Z" w:id="19">
        <w:r w:rsidRPr="004B18BB" w:rsidDel="00C400FF" w:rsidR="00677073">
          <w:rPr>
            <w:rFonts w:ascii="Aptos" w:hAnsi="Aptos"/>
            <w:b/>
            <w:lang w:val="en-US"/>
          </w:rPr>
          <w:delText xml:space="preserve"> </w:delText>
        </w:r>
      </w:del>
      <w:r w:rsidRPr="004B18BB" w:rsidR="00677073">
        <w:rPr>
          <w:rFonts w:ascii="Aptos" w:hAnsi="Aptos"/>
          <w:b/>
          <w:lang w:val="en-US"/>
        </w:rPr>
        <w:t xml:space="preserve">project </w:t>
      </w:r>
      <w:r w:rsidR="00522B7B">
        <w:rPr>
          <w:rFonts w:ascii="Aptos" w:hAnsi="Aptos"/>
          <w:b/>
          <w:lang w:val="en-US"/>
        </w:rPr>
        <w:t>subsequently</w:t>
      </w:r>
      <w:r w:rsidRPr="004B18BB" w:rsidR="00E83FDF">
        <w:rPr>
          <w:rFonts w:ascii="Aptos" w:hAnsi="Aptos"/>
          <w:lang w:val="en-US"/>
        </w:rPr>
        <w:t>.</w:t>
      </w:r>
      <w:r w:rsidRPr="004B18BB" w:rsidR="004D3502">
        <w:rPr>
          <w:rFonts w:ascii="Aptos" w:hAnsi="Aptos"/>
          <w:lang w:val="en-US"/>
        </w:rPr>
        <w:t xml:space="preserve"> Projects that were </w:t>
      </w:r>
      <w:r w:rsidRPr="004B18BB" w:rsidR="00A26525">
        <w:rPr>
          <w:rFonts w:ascii="Aptos" w:hAnsi="Aptos"/>
          <w:lang w:val="en-US"/>
        </w:rPr>
        <w:t>withdrawn by proponents</w:t>
      </w:r>
      <w:r w:rsidRPr="004B18BB" w:rsidR="0079419E">
        <w:rPr>
          <w:rFonts w:ascii="Aptos" w:hAnsi="Aptos"/>
          <w:lang w:val="en-US"/>
        </w:rPr>
        <w:t xml:space="preserve"> or terminated by </w:t>
      </w:r>
      <w:r w:rsidR="00BC2436">
        <w:rPr>
          <w:rFonts w:ascii="Aptos" w:hAnsi="Aptos"/>
          <w:lang w:val="en-US"/>
        </w:rPr>
        <w:t>IA</w:t>
      </w:r>
      <w:r w:rsidRPr="004B18BB" w:rsidR="0079419E">
        <w:rPr>
          <w:rFonts w:ascii="Aptos" w:hAnsi="Aptos"/>
          <w:lang w:val="en-US"/>
        </w:rPr>
        <w:t xml:space="preserve"> agencies</w:t>
      </w:r>
      <w:r w:rsidRPr="004B18BB" w:rsidR="00A26525">
        <w:rPr>
          <w:rFonts w:ascii="Aptos" w:hAnsi="Aptos"/>
          <w:lang w:val="en-US"/>
        </w:rPr>
        <w:t xml:space="preserve"> at any stage of the </w:t>
      </w:r>
      <w:r w:rsidR="00BC2436">
        <w:rPr>
          <w:rFonts w:ascii="Aptos" w:hAnsi="Aptos"/>
          <w:lang w:val="en-US"/>
        </w:rPr>
        <w:t>IA</w:t>
      </w:r>
      <w:r w:rsidRPr="004B18BB" w:rsidR="00A26525">
        <w:rPr>
          <w:rFonts w:ascii="Aptos" w:hAnsi="Aptos"/>
          <w:lang w:val="en-US"/>
        </w:rPr>
        <w:t xml:space="preserve"> process</w:t>
      </w:r>
      <w:r w:rsidRPr="004B18BB" w:rsidR="00D057AE">
        <w:rPr>
          <w:rFonts w:ascii="Aptos" w:hAnsi="Aptos"/>
          <w:lang w:val="en-US"/>
        </w:rPr>
        <w:t xml:space="preserve">, </w:t>
      </w:r>
      <w:r w:rsidRPr="004B18BB" w:rsidR="00066891">
        <w:rPr>
          <w:rFonts w:ascii="Aptos" w:hAnsi="Aptos"/>
          <w:lang w:val="en-US"/>
        </w:rPr>
        <w:t>abandoned/closed mines that under</w:t>
      </w:r>
      <w:r w:rsidRPr="004B18BB" w:rsidR="009208FD">
        <w:rPr>
          <w:rFonts w:ascii="Aptos" w:hAnsi="Aptos"/>
          <w:lang w:val="en-US"/>
        </w:rPr>
        <w:t>went</w:t>
      </w:r>
      <w:r w:rsidRPr="004B18BB" w:rsidR="00066891">
        <w:rPr>
          <w:rFonts w:ascii="Aptos" w:hAnsi="Aptos"/>
          <w:lang w:val="en-US"/>
        </w:rPr>
        <w:t xml:space="preserve"> </w:t>
      </w:r>
      <w:r w:rsidRPr="004B18BB" w:rsidR="002D65A5">
        <w:rPr>
          <w:rFonts w:ascii="Aptos" w:hAnsi="Aptos"/>
          <w:lang w:val="en-US"/>
        </w:rPr>
        <w:t xml:space="preserve">a separate </w:t>
      </w:r>
      <w:r w:rsidR="00BC2436">
        <w:rPr>
          <w:rFonts w:ascii="Aptos" w:hAnsi="Aptos"/>
          <w:lang w:val="en-US"/>
        </w:rPr>
        <w:t>IA</w:t>
      </w:r>
      <w:r w:rsidRPr="004B18BB" w:rsidR="00066891">
        <w:rPr>
          <w:rFonts w:ascii="Aptos" w:hAnsi="Aptos"/>
          <w:lang w:val="en-US"/>
        </w:rPr>
        <w:t xml:space="preserve"> solely</w:t>
      </w:r>
      <w:r w:rsidRPr="004B18BB" w:rsidR="002D65A5">
        <w:rPr>
          <w:rFonts w:ascii="Aptos" w:hAnsi="Aptos"/>
          <w:lang w:val="en-US"/>
        </w:rPr>
        <w:t xml:space="preserve"> for</w:t>
      </w:r>
      <w:r w:rsidRPr="004B18BB" w:rsidR="00066891">
        <w:rPr>
          <w:rFonts w:ascii="Aptos" w:hAnsi="Aptos"/>
          <w:lang w:val="en-US"/>
        </w:rPr>
        <w:t xml:space="preserve"> purposes of</w:t>
      </w:r>
      <w:r w:rsidRPr="004B18BB" w:rsidR="002D65A5">
        <w:rPr>
          <w:rFonts w:ascii="Aptos" w:hAnsi="Aptos"/>
          <w:lang w:val="en-US"/>
        </w:rPr>
        <w:t xml:space="preserve"> site remediation</w:t>
      </w:r>
      <w:r w:rsidRPr="004B18BB" w:rsidR="005F69BF">
        <w:rPr>
          <w:rFonts w:ascii="Aptos" w:hAnsi="Aptos"/>
          <w:lang w:val="en-US"/>
        </w:rPr>
        <w:t xml:space="preserve">/cleanup, </w:t>
      </w:r>
      <w:r w:rsidR="00BC2436">
        <w:rPr>
          <w:rFonts w:ascii="Aptos" w:hAnsi="Aptos"/>
          <w:lang w:val="en-US"/>
        </w:rPr>
        <w:t>IA</w:t>
      </w:r>
      <w:r w:rsidRPr="004B18BB" w:rsidR="005F69BF">
        <w:rPr>
          <w:rFonts w:ascii="Aptos" w:hAnsi="Aptos"/>
          <w:lang w:val="en-US"/>
        </w:rPr>
        <w:t>s</w:t>
      </w:r>
      <w:ins w:author="Sugeet Miglani" w:date="2025-03-05T12:44:00Z" w16du:dateUtc="2025-03-05T20:44:00Z" w:id="20">
        <w:r w:rsidR="00257EDB">
          <w:rPr>
            <w:rFonts w:ascii="Aptos" w:hAnsi="Aptos"/>
            <w:lang w:val="en-US"/>
          </w:rPr>
          <w:t xml:space="preserve"> conducted</w:t>
        </w:r>
      </w:ins>
      <w:r w:rsidRPr="004B18BB" w:rsidR="005F69BF">
        <w:rPr>
          <w:rFonts w:ascii="Aptos" w:hAnsi="Aptos"/>
          <w:lang w:val="en-US"/>
        </w:rPr>
        <w:t xml:space="preserve"> solely for mineral exploration</w:t>
      </w:r>
      <w:del w:author="Sugeet Miglani" w:date="2025-03-05T12:44:00Z" w16du:dateUtc="2025-03-05T20:44:00Z" w:id="21">
        <w:r w:rsidRPr="004B18BB" w:rsidDel="00DE250F" w:rsidR="005F69BF">
          <w:rPr>
            <w:rFonts w:ascii="Aptos" w:hAnsi="Aptos"/>
            <w:lang w:val="en-US"/>
          </w:rPr>
          <w:delText>/</w:delText>
        </w:r>
        <w:commentRangeStart w:id="22"/>
        <w:r w:rsidRPr="004B18BB" w:rsidDel="00DE250F" w:rsidR="005F69BF">
          <w:rPr>
            <w:rFonts w:ascii="Aptos" w:hAnsi="Aptos"/>
            <w:lang w:val="en-US"/>
          </w:rPr>
          <w:delText>drilling</w:delText>
        </w:r>
      </w:del>
      <w:commentRangeEnd w:id="22"/>
      <w:r w:rsidR="00A07100">
        <w:rPr>
          <w:rStyle w:val="CommentReference"/>
        </w:rPr>
        <w:commentReference w:id="22"/>
      </w:r>
      <w:r w:rsidRPr="004B18BB" w:rsidR="00D03AD1">
        <w:rPr>
          <w:rFonts w:ascii="Aptos" w:hAnsi="Aptos"/>
          <w:lang w:val="en-US"/>
        </w:rPr>
        <w:t xml:space="preserve">, and projects </w:t>
      </w:r>
      <w:r w:rsidRPr="004B18BB" w:rsidR="006E5483">
        <w:rPr>
          <w:rFonts w:ascii="Aptos" w:hAnsi="Aptos"/>
          <w:lang w:val="en-US"/>
        </w:rPr>
        <w:t xml:space="preserve">that were </w:t>
      </w:r>
      <w:del w:author="Sugeet Miglani" w:date="2025-03-05T12:46:00Z" w16du:dateUtc="2025-03-05T20:46:00Z" w:id="23">
        <w:r w:rsidRPr="004B18BB" w:rsidDel="00442EBA" w:rsidR="00E4208E">
          <w:rPr>
            <w:rFonts w:ascii="Aptos" w:hAnsi="Aptos"/>
            <w:lang w:val="en-US"/>
          </w:rPr>
          <w:delText>‘registered’</w:delText>
        </w:r>
      </w:del>
      <w:ins w:author="Sugeet Miglani" w:date="2025-03-05T12:46:00Z" w16du:dateUtc="2025-03-05T20:46:00Z" w:id="24">
        <w:r w:rsidR="00442EBA">
          <w:rPr>
            <w:rFonts w:ascii="Aptos" w:hAnsi="Aptos"/>
            <w:lang w:val="en-US"/>
          </w:rPr>
          <w:t>registered</w:t>
        </w:r>
      </w:ins>
      <w:r w:rsidRPr="004B18BB" w:rsidR="00E4208E">
        <w:rPr>
          <w:rFonts w:ascii="Aptos" w:hAnsi="Aptos"/>
          <w:lang w:val="en-US"/>
        </w:rPr>
        <w:t xml:space="preserve"> for </w:t>
      </w:r>
      <w:r w:rsidR="00BC2436">
        <w:rPr>
          <w:rFonts w:ascii="Aptos" w:hAnsi="Aptos"/>
          <w:lang w:val="en-US"/>
        </w:rPr>
        <w:t>IA</w:t>
      </w:r>
      <w:r w:rsidRPr="004B18BB" w:rsidR="00E4208E">
        <w:rPr>
          <w:rFonts w:ascii="Aptos" w:hAnsi="Aptos"/>
          <w:lang w:val="en-US"/>
        </w:rPr>
        <w:t xml:space="preserve"> but screened out of the </w:t>
      </w:r>
      <w:r w:rsidRPr="004B18BB" w:rsidR="001D6D5A">
        <w:rPr>
          <w:rFonts w:ascii="Aptos" w:hAnsi="Aptos"/>
          <w:lang w:val="en-US"/>
        </w:rPr>
        <w:t>legislated process</w:t>
      </w:r>
      <w:r w:rsidRPr="004B18BB" w:rsidR="002D65A5">
        <w:rPr>
          <w:rFonts w:ascii="Aptos" w:hAnsi="Aptos"/>
          <w:lang w:val="en-US"/>
        </w:rPr>
        <w:t xml:space="preserve"> </w:t>
      </w:r>
      <w:r w:rsidRPr="004B18BB" w:rsidR="00A26525">
        <w:rPr>
          <w:rFonts w:ascii="Aptos" w:hAnsi="Aptos"/>
          <w:lang w:val="en-US"/>
        </w:rPr>
        <w:t xml:space="preserve">are also not within the </w:t>
      </w:r>
      <w:r w:rsidRPr="004B18BB" w:rsidR="00115D6F">
        <w:rPr>
          <w:rFonts w:ascii="Aptos" w:hAnsi="Aptos"/>
          <w:lang w:val="en-US"/>
        </w:rPr>
        <w:t xml:space="preserve">study </w:t>
      </w:r>
      <w:r w:rsidRPr="004B18BB" w:rsidR="00A26525">
        <w:rPr>
          <w:rFonts w:ascii="Aptos" w:hAnsi="Aptos"/>
          <w:lang w:val="en-US"/>
        </w:rPr>
        <w:t>scope.</w:t>
      </w:r>
      <w:r w:rsidRPr="004B18BB" w:rsidR="00822D7C">
        <w:rPr>
          <w:rFonts w:ascii="Aptos" w:hAnsi="Aptos"/>
          <w:lang w:val="en-US"/>
        </w:rPr>
        <w:t xml:space="preserve"> </w:t>
      </w:r>
    </w:p>
    <w:p w:rsidRPr="0047282E" w:rsidR="00756B8E" w:rsidP="004B18BB" w:rsidRDefault="0014496E" w14:paraId="7A06D0B9" w14:textId="202ECBDB">
      <w:pPr>
        <w:pStyle w:val="Heading2"/>
      </w:pPr>
      <w:r w:rsidRPr="05A8CE04">
        <w:rPr>
          <w:lang w:val="en-US"/>
        </w:rPr>
        <w:t>How to locate documents</w:t>
      </w:r>
    </w:p>
    <w:p w:rsidR="000304EE" w:rsidP="00EC2AA8" w:rsidRDefault="00215A99" w14:paraId="561BBE8E" w14:textId="31D2EC9E">
      <w:pPr>
        <w:spacing w:before="240" w:after="240" w:line="240" w:lineRule="auto"/>
        <w:jc w:val="both"/>
        <w:rPr>
          <w:rFonts w:ascii="Aptos" w:hAnsi="Aptos"/>
          <w:lang w:val="en-US"/>
        </w:rPr>
      </w:pPr>
      <w:commentRangeStart w:id="25"/>
      <w:r>
        <w:rPr>
          <w:rFonts w:ascii="Aptos" w:hAnsi="Aptos"/>
          <w:lang w:val="en-US"/>
        </w:rPr>
        <w:t>We will extract</w:t>
      </w:r>
      <w:r w:rsidRPr="004B18BB" w:rsidR="005B13D8">
        <w:rPr>
          <w:rFonts w:ascii="Aptos" w:hAnsi="Aptos"/>
          <w:lang w:val="en-US"/>
        </w:rPr>
        <w:t xml:space="preserve"> data </w:t>
      </w:r>
      <w:r w:rsidRPr="004B18BB" w:rsidR="00237125">
        <w:rPr>
          <w:rFonts w:ascii="Aptos" w:hAnsi="Aptos"/>
          <w:lang w:val="en-US"/>
        </w:rPr>
        <w:t xml:space="preserve">from </w:t>
      </w:r>
      <w:r>
        <w:rPr>
          <w:rFonts w:ascii="Aptos" w:hAnsi="Aptos"/>
          <w:lang w:val="en-US"/>
        </w:rPr>
        <w:t xml:space="preserve">project </w:t>
      </w:r>
      <w:r w:rsidRPr="004B18BB" w:rsidR="00DE57FE">
        <w:rPr>
          <w:rFonts w:ascii="Aptos" w:hAnsi="Aptos"/>
          <w:lang w:val="en-US"/>
        </w:rPr>
        <w:t xml:space="preserve">documentation available through (1) online </w:t>
      </w:r>
      <w:r w:rsidRPr="004B18BB" w:rsidR="00550236">
        <w:rPr>
          <w:rFonts w:ascii="Aptos" w:hAnsi="Aptos"/>
          <w:lang w:val="en-US"/>
        </w:rPr>
        <w:t xml:space="preserve">public </w:t>
      </w:r>
      <w:r w:rsidR="00BC2436">
        <w:rPr>
          <w:rFonts w:ascii="Aptos" w:hAnsi="Aptos"/>
          <w:lang w:val="en-US"/>
        </w:rPr>
        <w:t>IA</w:t>
      </w:r>
      <w:r w:rsidRPr="004B18BB" w:rsidR="00DE57FE">
        <w:rPr>
          <w:rFonts w:ascii="Aptos" w:hAnsi="Aptos"/>
          <w:lang w:val="en-US"/>
        </w:rPr>
        <w:t xml:space="preserve"> registries</w:t>
      </w:r>
      <w:r w:rsidRPr="004B18BB" w:rsidR="00965314">
        <w:rPr>
          <w:rFonts w:ascii="Aptos" w:hAnsi="Aptos"/>
          <w:lang w:val="en-US"/>
        </w:rPr>
        <w:t xml:space="preserve">, or (2) </w:t>
      </w:r>
      <w:r w:rsidRPr="004B18BB" w:rsidR="00965314">
        <w:rPr>
          <w:rFonts w:ascii="Aptos" w:hAnsi="Aptos"/>
          <w:i/>
          <w:lang w:val="en-US"/>
        </w:rPr>
        <w:t>Freedom of Information</w:t>
      </w:r>
      <w:r w:rsidRPr="004B18BB" w:rsidR="00965314">
        <w:rPr>
          <w:rFonts w:ascii="Aptos" w:hAnsi="Aptos"/>
          <w:lang w:val="en-US"/>
        </w:rPr>
        <w:t xml:space="preserve"> </w:t>
      </w:r>
      <w:r w:rsidRPr="004B18BB" w:rsidR="00010BCB">
        <w:rPr>
          <w:rFonts w:ascii="Aptos" w:hAnsi="Aptos"/>
          <w:lang w:val="en-US"/>
        </w:rPr>
        <w:t xml:space="preserve">request </w:t>
      </w:r>
      <w:r w:rsidRPr="004B18BB" w:rsidR="00965314">
        <w:rPr>
          <w:rFonts w:ascii="Aptos" w:hAnsi="Aptos"/>
          <w:lang w:val="en-US"/>
        </w:rPr>
        <w:t>results</w:t>
      </w:r>
      <w:r w:rsidR="000304EE">
        <w:rPr>
          <w:rFonts w:ascii="Aptos" w:hAnsi="Aptos"/>
          <w:lang w:val="en-US"/>
        </w:rPr>
        <w:t xml:space="preserve">. These </w:t>
      </w:r>
      <w:r>
        <w:rPr>
          <w:rFonts w:ascii="Aptos" w:hAnsi="Aptos"/>
          <w:lang w:val="en-US"/>
        </w:rPr>
        <w:t xml:space="preserve">sources </w:t>
      </w:r>
      <w:r w:rsidR="000304EE">
        <w:rPr>
          <w:rFonts w:ascii="Aptos" w:hAnsi="Aptos"/>
          <w:lang w:val="en-US"/>
        </w:rPr>
        <w:t>will be</w:t>
      </w:r>
      <w:r w:rsidR="00C04776">
        <w:rPr>
          <w:rFonts w:ascii="Aptos" w:hAnsi="Aptos"/>
          <w:lang w:val="en-US"/>
        </w:rPr>
        <w:t xml:space="preserve"> supplemented with directed web searches to find missing documents as needed</w:t>
      </w:r>
      <w:r w:rsidRPr="004B18BB" w:rsidR="00965314">
        <w:rPr>
          <w:rFonts w:ascii="Aptos" w:hAnsi="Aptos"/>
          <w:lang w:val="en-US"/>
        </w:rPr>
        <w:t>. A</w:t>
      </w:r>
      <w:r w:rsidRPr="004B18BB" w:rsidR="005B13D8">
        <w:rPr>
          <w:rFonts w:ascii="Aptos" w:hAnsi="Aptos"/>
          <w:lang w:val="en-US"/>
        </w:rPr>
        <w:t xml:space="preserve"> shared </w:t>
      </w:r>
      <w:r w:rsidRPr="004B18BB" w:rsidR="0047282E">
        <w:rPr>
          <w:rFonts w:ascii="Aptos" w:hAnsi="Aptos"/>
        </w:rPr>
        <w:t>Excel spreadsheet</w:t>
      </w:r>
      <w:r w:rsidRPr="004B18BB" w:rsidR="005B13D8">
        <w:rPr>
          <w:rFonts w:ascii="Aptos" w:hAnsi="Aptos"/>
          <w:lang w:val="en-US"/>
        </w:rPr>
        <w:t xml:space="preserve"> </w:t>
      </w:r>
      <w:r w:rsidRPr="004B18BB" w:rsidR="00A40D63">
        <w:rPr>
          <w:rFonts w:ascii="Aptos" w:hAnsi="Aptos"/>
          <w:lang w:val="en-US"/>
        </w:rPr>
        <w:t>house</w:t>
      </w:r>
      <w:r w:rsidRPr="004B18BB" w:rsidR="00010BCB">
        <w:rPr>
          <w:rFonts w:ascii="Aptos" w:hAnsi="Aptos"/>
          <w:lang w:val="en-US"/>
        </w:rPr>
        <w:t>s</w:t>
      </w:r>
      <w:r w:rsidRPr="004B18BB" w:rsidR="00A40D63">
        <w:rPr>
          <w:rFonts w:ascii="Aptos" w:hAnsi="Aptos"/>
          <w:lang w:val="en-US"/>
        </w:rPr>
        <w:t xml:space="preserve"> the project list</w:t>
      </w:r>
      <w:r w:rsidRPr="004B18BB" w:rsidR="005B13D8">
        <w:rPr>
          <w:rFonts w:ascii="Aptos" w:hAnsi="Aptos"/>
          <w:lang w:val="en-US"/>
        </w:rPr>
        <w:t xml:space="preserve">. Links to each </w:t>
      </w:r>
      <w:r w:rsidRPr="004B18BB" w:rsidR="00880076">
        <w:rPr>
          <w:rFonts w:ascii="Aptos" w:hAnsi="Aptos"/>
          <w:lang w:val="en-US"/>
        </w:rPr>
        <w:t xml:space="preserve">jurisdictional </w:t>
      </w:r>
      <w:r w:rsidR="00BC2436">
        <w:rPr>
          <w:rFonts w:ascii="Aptos" w:hAnsi="Aptos"/>
          <w:lang w:val="en-US"/>
        </w:rPr>
        <w:t>IA</w:t>
      </w:r>
      <w:r w:rsidRPr="004B18BB" w:rsidR="00880076">
        <w:rPr>
          <w:rFonts w:ascii="Aptos" w:hAnsi="Aptos"/>
          <w:lang w:val="en-US"/>
        </w:rPr>
        <w:t xml:space="preserve"> project</w:t>
      </w:r>
      <w:r w:rsidRPr="004B18BB" w:rsidR="005B13D8">
        <w:rPr>
          <w:rFonts w:ascii="Aptos" w:hAnsi="Aptos"/>
          <w:lang w:val="en-US"/>
        </w:rPr>
        <w:t xml:space="preserve"> registry </w:t>
      </w:r>
      <w:r w:rsidRPr="004B18BB" w:rsidR="00622343">
        <w:rPr>
          <w:rFonts w:ascii="Aptos" w:hAnsi="Aptos"/>
          <w:lang w:val="en-US"/>
        </w:rPr>
        <w:t>are below</w:t>
      </w:r>
      <w:r w:rsidR="000304EE">
        <w:rPr>
          <w:rFonts w:ascii="Aptos" w:hAnsi="Aptos"/>
          <w:lang w:val="en-US"/>
        </w:rPr>
        <w:t xml:space="preserve"> in the relevant section</w:t>
      </w:r>
      <w:r w:rsidRPr="004B18BB" w:rsidR="005B13D8">
        <w:rPr>
          <w:rFonts w:ascii="Aptos" w:hAnsi="Aptos"/>
          <w:lang w:val="en-US"/>
        </w:rPr>
        <w:t>.</w:t>
      </w:r>
      <w:commentRangeEnd w:id="25"/>
      <w:r w:rsidR="00405B92">
        <w:rPr>
          <w:rStyle w:val="CommentReference"/>
        </w:rPr>
        <w:commentReference w:id="25"/>
      </w:r>
    </w:p>
    <w:p w:rsidRPr="004B18BB" w:rsidR="007E5B68" w:rsidP="00EC2AA8" w:rsidRDefault="00E45301" w14:paraId="4A4F5222" w14:textId="2A9FF8E2">
      <w:pPr>
        <w:spacing w:before="240" w:after="240" w:line="240" w:lineRule="auto"/>
        <w:jc w:val="both"/>
        <w:rPr>
          <w:rFonts w:ascii="Aptos" w:hAnsi="Aptos"/>
        </w:rPr>
      </w:pPr>
      <w:r w:rsidRPr="004B18BB">
        <w:rPr>
          <w:rFonts w:ascii="Aptos" w:hAnsi="Aptos"/>
          <w:lang w:val="en-US"/>
        </w:rPr>
        <w:t xml:space="preserve">The </w:t>
      </w:r>
      <w:r w:rsidR="00BC2436">
        <w:rPr>
          <w:rFonts w:ascii="Aptos" w:hAnsi="Aptos"/>
          <w:lang w:val="en-US"/>
        </w:rPr>
        <w:t>IA</w:t>
      </w:r>
      <w:r w:rsidRPr="004B18BB">
        <w:rPr>
          <w:rFonts w:ascii="Aptos" w:hAnsi="Aptos"/>
          <w:lang w:val="en-US"/>
        </w:rPr>
        <w:t xml:space="preserve"> process in </w:t>
      </w:r>
      <w:r w:rsidRPr="004B18BB" w:rsidR="00B01853">
        <w:rPr>
          <w:rFonts w:ascii="Aptos" w:hAnsi="Aptos"/>
          <w:lang w:val="en-US"/>
        </w:rPr>
        <w:t>all thirteen jurisdictions follows the same general format</w:t>
      </w:r>
      <w:r w:rsidRPr="004B18BB" w:rsidR="007E5B68">
        <w:rPr>
          <w:rFonts w:ascii="Aptos" w:hAnsi="Aptos"/>
          <w:lang w:val="en-US"/>
        </w:rPr>
        <w:t>;</w:t>
      </w:r>
      <w:r w:rsidRPr="004B18BB" w:rsidR="00DE7C58">
        <w:rPr>
          <w:rFonts w:ascii="Aptos" w:hAnsi="Aptos"/>
          <w:lang w:val="en-US"/>
        </w:rPr>
        <w:t xml:space="preserve"> </w:t>
      </w:r>
      <w:r w:rsidRPr="004B18BB" w:rsidR="007E5B68">
        <w:rPr>
          <w:rFonts w:ascii="Aptos" w:hAnsi="Aptos"/>
          <w:lang w:val="en-US"/>
        </w:rPr>
        <w:t xml:space="preserve">there may be some variation in </w:t>
      </w:r>
      <w:r w:rsidRPr="004B18BB" w:rsidR="001677B5">
        <w:rPr>
          <w:rFonts w:ascii="Aptos" w:hAnsi="Aptos"/>
          <w:lang w:val="en-US"/>
        </w:rPr>
        <w:t>terminology</w:t>
      </w:r>
      <w:r w:rsidRPr="004B18BB" w:rsidR="00C4785C">
        <w:rPr>
          <w:rFonts w:ascii="Aptos" w:hAnsi="Aptos"/>
          <w:lang w:val="en-US"/>
        </w:rPr>
        <w:t xml:space="preserve">/wording, </w:t>
      </w:r>
      <w:r w:rsidRPr="004B18BB" w:rsidR="00AE401D">
        <w:rPr>
          <w:rFonts w:ascii="Aptos" w:hAnsi="Aptos"/>
          <w:lang w:val="en-US"/>
        </w:rPr>
        <w:t xml:space="preserve">but </w:t>
      </w:r>
      <w:r w:rsidRPr="004B18BB" w:rsidR="005671D6">
        <w:rPr>
          <w:rFonts w:ascii="Aptos" w:hAnsi="Aptos"/>
          <w:lang w:val="en-US"/>
        </w:rPr>
        <w:t xml:space="preserve">three key </w:t>
      </w:r>
      <w:r w:rsidR="00BC2436">
        <w:rPr>
          <w:rFonts w:ascii="Aptos" w:hAnsi="Aptos"/>
          <w:lang w:val="en-US"/>
        </w:rPr>
        <w:t>IA</w:t>
      </w:r>
      <w:r w:rsidRPr="004B18BB" w:rsidR="00DE7C58">
        <w:rPr>
          <w:rFonts w:ascii="Aptos" w:hAnsi="Aptos"/>
          <w:lang w:val="en-US"/>
        </w:rPr>
        <w:t xml:space="preserve"> stages</w:t>
      </w:r>
      <w:r w:rsidRPr="004B18BB" w:rsidR="00C4785C">
        <w:rPr>
          <w:rFonts w:ascii="Aptos" w:hAnsi="Aptos"/>
          <w:lang w:val="en-US"/>
        </w:rPr>
        <w:t xml:space="preserve"> </w:t>
      </w:r>
      <w:r w:rsidRPr="004B18BB" w:rsidR="00C4785C">
        <w:rPr>
          <w:rFonts w:ascii="Aptos" w:hAnsi="Aptos"/>
          <w:i/>
          <w:lang w:val="en-US"/>
        </w:rPr>
        <w:t>should</w:t>
      </w:r>
      <w:r w:rsidRPr="004B18BB" w:rsidR="00D43308">
        <w:rPr>
          <w:rFonts w:ascii="Aptos" w:hAnsi="Aptos"/>
          <w:lang w:val="en-US"/>
        </w:rPr>
        <w:t xml:space="preserve"> have </w:t>
      </w:r>
      <w:r w:rsidRPr="004B18BB" w:rsidR="00DE7C58">
        <w:rPr>
          <w:rFonts w:ascii="Aptos" w:hAnsi="Aptos"/>
          <w:lang w:val="en-US"/>
        </w:rPr>
        <w:t>documents associat</w:t>
      </w:r>
      <w:r w:rsidRPr="004B18BB" w:rsidR="00D43308">
        <w:rPr>
          <w:rFonts w:ascii="Aptos" w:hAnsi="Aptos"/>
          <w:lang w:val="en-US"/>
        </w:rPr>
        <w:t>ed with them</w:t>
      </w:r>
      <w:r w:rsidRPr="004B18BB" w:rsidR="00AE401D">
        <w:rPr>
          <w:rFonts w:ascii="Aptos" w:hAnsi="Aptos"/>
          <w:lang w:val="en-US"/>
        </w:rPr>
        <w:t xml:space="preserve"> (</w:t>
      </w:r>
      <w:r w:rsidRPr="004B18BB" w:rsidR="00DC4653">
        <w:rPr>
          <w:rFonts w:ascii="Aptos" w:hAnsi="Aptos"/>
          <w:lang w:val="en-US"/>
        </w:rPr>
        <w:t xml:space="preserve">although </w:t>
      </w:r>
      <w:r w:rsidRPr="004B18BB" w:rsidR="009471A0">
        <w:rPr>
          <w:rFonts w:ascii="Aptos" w:hAnsi="Aptos"/>
          <w:lang w:val="en-US"/>
        </w:rPr>
        <w:t xml:space="preserve">sometimes </w:t>
      </w:r>
      <w:r w:rsidRPr="004B18BB" w:rsidR="00DC4653">
        <w:rPr>
          <w:rFonts w:ascii="Aptos" w:hAnsi="Aptos"/>
          <w:lang w:val="en-US"/>
        </w:rPr>
        <w:t xml:space="preserve">not all will be publicly accessible without an </w:t>
      </w:r>
      <w:r w:rsidRPr="004B18BB" w:rsidR="00DC4653">
        <w:rPr>
          <w:rFonts w:ascii="Aptos" w:hAnsi="Aptos"/>
          <w:i/>
          <w:lang w:val="en-US"/>
        </w:rPr>
        <w:t>FOI</w:t>
      </w:r>
      <w:r w:rsidRPr="004B18BB" w:rsidR="00DC4653">
        <w:rPr>
          <w:rFonts w:ascii="Aptos" w:hAnsi="Aptos"/>
          <w:lang w:val="en-US"/>
        </w:rPr>
        <w:t>)</w:t>
      </w:r>
      <w:r w:rsidRPr="004B18BB" w:rsidR="00DE7C58">
        <w:rPr>
          <w:rFonts w:ascii="Aptos" w:hAnsi="Aptos"/>
          <w:lang w:val="en-US"/>
        </w:rPr>
        <w:t>:</w:t>
      </w:r>
    </w:p>
    <w:p w:rsidRPr="0061461C" w:rsidR="00EF4FD7" w:rsidP="0061461C" w:rsidRDefault="00570375" w14:paraId="187FAE6E" w14:textId="036132F5">
      <w:pPr>
        <w:pStyle w:val="ListParagraph"/>
        <w:numPr>
          <w:ilvl w:val="0"/>
          <w:numId w:val="5"/>
        </w:numPr>
        <w:spacing w:before="240" w:after="240" w:line="240" w:lineRule="auto"/>
        <w:jc w:val="both"/>
        <w:rPr>
          <w:rFonts w:ascii="Aptos" w:hAnsi="Aptos"/>
        </w:rPr>
      </w:pPr>
      <w:r w:rsidRPr="004B18BB">
        <w:rPr>
          <w:rFonts w:ascii="Aptos" w:hAnsi="Aptos"/>
          <w:lang w:val="en-US"/>
        </w:rPr>
        <w:t xml:space="preserve">Proponent submits their </w:t>
      </w:r>
      <w:r w:rsidRPr="004B18BB" w:rsidR="00BC7DA8">
        <w:rPr>
          <w:rFonts w:ascii="Aptos" w:hAnsi="Aptos"/>
          <w:lang w:val="en-US"/>
        </w:rPr>
        <w:t>‘</w:t>
      </w:r>
      <w:r w:rsidRPr="0061461C" w:rsidR="00BC2436">
        <w:rPr>
          <w:rFonts w:ascii="Aptos" w:hAnsi="Aptos"/>
          <w:b/>
          <w:bCs/>
          <w:lang w:val="en-US"/>
        </w:rPr>
        <w:t>IA</w:t>
      </w:r>
      <w:r w:rsidRPr="0061461C">
        <w:rPr>
          <w:rFonts w:ascii="Aptos" w:hAnsi="Aptos"/>
          <w:b/>
          <w:lang w:val="en-US"/>
        </w:rPr>
        <w:t xml:space="preserve"> application</w:t>
      </w:r>
      <w:r w:rsidRPr="0061461C" w:rsidR="00EC74E3">
        <w:rPr>
          <w:rFonts w:ascii="Aptos" w:hAnsi="Aptos"/>
          <w:b/>
          <w:lang w:val="en-US"/>
        </w:rPr>
        <w:t>’</w:t>
      </w:r>
      <w:r w:rsidRPr="004B18BB">
        <w:rPr>
          <w:rFonts w:ascii="Aptos" w:hAnsi="Aptos"/>
          <w:lang w:val="en-US"/>
        </w:rPr>
        <w:t xml:space="preserve"> document</w:t>
      </w:r>
      <w:r w:rsidRPr="004B18BB" w:rsidR="00BE50BA">
        <w:rPr>
          <w:rFonts w:ascii="Aptos" w:hAnsi="Aptos"/>
          <w:lang w:val="en-US"/>
        </w:rPr>
        <w:t xml:space="preserve"> (</w:t>
      </w:r>
      <w:del w:author="Sugeet Miglani" w:date="2025-03-05T12:48:00Z" w16du:dateUtc="2025-03-05T20:48:00Z" w:id="26">
        <w:r w:rsidRPr="004B18BB" w:rsidDel="00C6375B" w:rsidR="008E46E2">
          <w:rPr>
            <w:rFonts w:ascii="Aptos" w:hAnsi="Aptos"/>
            <w:lang w:val="en-US"/>
          </w:rPr>
          <w:delText>environmental impact statement</w:delText>
        </w:r>
        <w:r w:rsidRPr="004B18BB" w:rsidDel="00C6375B" w:rsidR="00C064E9">
          <w:rPr>
            <w:rFonts w:ascii="Aptos" w:hAnsi="Aptos"/>
            <w:lang w:val="en-US"/>
          </w:rPr>
          <w:delText xml:space="preserve"> (EIS)</w:delText>
        </w:r>
        <w:r w:rsidRPr="004B18BB" w:rsidDel="00C6375B" w:rsidR="008E46E2">
          <w:rPr>
            <w:rFonts w:ascii="Aptos" w:hAnsi="Aptos"/>
            <w:lang w:val="en-US"/>
          </w:rPr>
          <w:delText xml:space="preserve">, </w:delText>
        </w:r>
      </w:del>
      <w:r w:rsidRPr="004B18BB" w:rsidR="008E46E2">
        <w:rPr>
          <w:rFonts w:ascii="Aptos" w:hAnsi="Aptos"/>
          <w:lang w:val="en-US"/>
        </w:rPr>
        <w:t xml:space="preserve">project description, technical proposal, </w:t>
      </w:r>
      <w:ins w:author="Sugeet Miglani" w:date="2025-03-05T12:49:00Z" w16du:dateUtc="2025-03-05T20:49:00Z" w:id="27">
        <w:r w:rsidRPr="004B18BB" w:rsidR="00C6375B">
          <w:rPr>
            <w:rFonts w:ascii="Aptos" w:hAnsi="Aptos"/>
            <w:lang w:val="en-US"/>
          </w:rPr>
          <w:t xml:space="preserve">environmental impact statement (EIS), </w:t>
        </w:r>
      </w:ins>
      <w:r w:rsidRPr="004B18BB" w:rsidR="00F33460">
        <w:rPr>
          <w:rFonts w:ascii="Aptos" w:hAnsi="Aptos"/>
          <w:lang w:val="en-US"/>
        </w:rPr>
        <w:t xml:space="preserve">development application, </w:t>
      </w:r>
      <w:r w:rsidRPr="004B18BB" w:rsidR="008E46E2">
        <w:rPr>
          <w:rFonts w:ascii="Aptos" w:hAnsi="Aptos"/>
          <w:lang w:val="en-US"/>
        </w:rPr>
        <w:t>etc.)</w:t>
      </w:r>
      <w:r w:rsidR="0061461C">
        <w:rPr>
          <w:rFonts w:ascii="Aptos" w:hAnsi="Aptos"/>
          <w:lang w:val="en-US"/>
        </w:rPr>
        <w:t xml:space="preserve">. </w:t>
      </w:r>
      <w:r w:rsidRPr="01447C8C" w:rsidR="00EF4FD7">
        <w:rPr>
          <w:rFonts w:ascii="Aptos" w:hAnsi="Aptos"/>
          <w:lang w:val="en-US"/>
        </w:rPr>
        <w:t xml:space="preserve">In some jurisdictions, a brief ‘project description’ is the first step </w:t>
      </w:r>
      <w:r w:rsidRPr="01447C8C" w:rsidR="00BD6B3F">
        <w:rPr>
          <w:rFonts w:ascii="Aptos" w:hAnsi="Aptos"/>
          <w:lang w:val="en-US"/>
        </w:rPr>
        <w:t>to trigger</w:t>
      </w:r>
      <w:r w:rsidRPr="01447C8C" w:rsidR="00EF4FD7">
        <w:rPr>
          <w:rFonts w:ascii="Aptos" w:hAnsi="Aptos"/>
          <w:lang w:val="en-US"/>
        </w:rPr>
        <w:t xml:space="preserve"> the </w:t>
      </w:r>
      <w:r w:rsidRPr="0061461C" w:rsidR="00BC2436">
        <w:rPr>
          <w:rFonts w:ascii="Aptos" w:hAnsi="Aptos"/>
          <w:lang w:val="en-US"/>
        </w:rPr>
        <w:t>IA</w:t>
      </w:r>
      <w:r w:rsidRPr="01447C8C" w:rsidR="00EF4FD7">
        <w:rPr>
          <w:rFonts w:ascii="Aptos" w:hAnsi="Aptos"/>
          <w:lang w:val="en-US"/>
        </w:rPr>
        <w:t xml:space="preserve"> process, used for soliciting public comment/feedback and expert review before the full EIS application is made. </w:t>
      </w:r>
      <w:r w:rsidR="000C2A11">
        <w:rPr>
          <w:rFonts w:ascii="Aptos" w:hAnsi="Aptos"/>
          <w:lang w:val="en-US"/>
        </w:rPr>
        <w:t>It is also</w:t>
      </w:r>
      <w:r w:rsidRPr="01447C8C" w:rsidR="00EF4FD7">
        <w:rPr>
          <w:rFonts w:ascii="Aptos" w:hAnsi="Aptos"/>
          <w:lang w:val="en-US"/>
        </w:rPr>
        <w:t xml:space="preserve"> common for a regulating agency to respond to the </w:t>
      </w:r>
      <w:del w:author="Sugeet Miglani" w:date="2025-03-05T12:49:00Z" w16du:dateUtc="2025-03-05T20:49:00Z" w:id="28">
        <w:r w:rsidRPr="01447C8C" w:rsidDel="00C5010C" w:rsidR="00EF4FD7">
          <w:rPr>
            <w:rFonts w:ascii="Aptos" w:hAnsi="Aptos"/>
            <w:lang w:val="en-US"/>
          </w:rPr>
          <w:delText xml:space="preserve">first </w:delText>
        </w:r>
      </w:del>
      <w:r w:rsidRPr="01447C8C" w:rsidR="00EF4FD7">
        <w:rPr>
          <w:rFonts w:ascii="Aptos" w:hAnsi="Aptos"/>
          <w:lang w:val="en-US"/>
        </w:rPr>
        <w:t xml:space="preserve">preliminary </w:t>
      </w:r>
      <w:r w:rsidRPr="0061461C" w:rsidR="00BC2436">
        <w:rPr>
          <w:rFonts w:ascii="Aptos" w:hAnsi="Aptos"/>
          <w:lang w:val="en-US"/>
        </w:rPr>
        <w:t>IA</w:t>
      </w:r>
      <w:r w:rsidRPr="01447C8C" w:rsidR="00EF4FD7">
        <w:rPr>
          <w:rFonts w:ascii="Aptos" w:hAnsi="Aptos"/>
          <w:lang w:val="en-US"/>
        </w:rPr>
        <w:t xml:space="preserve"> application made by proponents and request that the application </w:t>
      </w:r>
      <w:del w:author="Sugeet Miglani" w:date="2025-03-05T12:49:00Z" w16du:dateUtc="2025-03-05T20:49:00Z" w:id="29">
        <w:r w:rsidRPr="01447C8C" w:rsidDel="00AE433A" w:rsidR="00EF4FD7">
          <w:rPr>
            <w:rFonts w:ascii="Aptos" w:hAnsi="Aptos"/>
            <w:lang w:val="en-US"/>
          </w:rPr>
          <w:delText xml:space="preserve">is </w:delText>
        </w:r>
      </w:del>
      <w:ins w:author="Sugeet Miglani" w:date="2025-03-05T12:49:00Z" w16du:dateUtc="2025-03-05T20:49:00Z" w:id="30">
        <w:r w:rsidR="00AE433A">
          <w:rPr>
            <w:rFonts w:ascii="Aptos" w:hAnsi="Aptos"/>
            <w:lang w:val="en-US"/>
          </w:rPr>
          <w:t>be</w:t>
        </w:r>
        <w:r w:rsidRPr="01447C8C" w:rsidR="00AE433A">
          <w:rPr>
            <w:rFonts w:ascii="Aptos" w:hAnsi="Aptos"/>
            <w:lang w:val="en-US"/>
          </w:rPr>
          <w:t xml:space="preserve"> </w:t>
        </w:r>
      </w:ins>
      <w:r w:rsidRPr="01447C8C" w:rsidR="00EF4FD7">
        <w:rPr>
          <w:rFonts w:ascii="Aptos" w:hAnsi="Aptos"/>
          <w:lang w:val="en-US"/>
        </w:rPr>
        <w:t xml:space="preserve">re-submitted with more information about certain aspects of the </w:t>
      </w:r>
      <w:proofErr w:type="gramStart"/>
      <w:r w:rsidRPr="01447C8C" w:rsidR="00EF4FD7">
        <w:rPr>
          <w:rFonts w:ascii="Aptos" w:hAnsi="Aptos"/>
          <w:lang w:val="en-US"/>
        </w:rPr>
        <w:t>project</w:t>
      </w:r>
      <w:r w:rsidR="00B363EB">
        <w:rPr>
          <w:rFonts w:ascii="Aptos" w:hAnsi="Aptos"/>
          <w:lang w:val="en-US"/>
        </w:rPr>
        <w:t>;</w:t>
      </w:r>
      <w:proofErr w:type="gramEnd"/>
    </w:p>
    <w:p w:rsidRPr="004B18BB" w:rsidR="00570375" w:rsidP="00EC2AA8" w:rsidRDefault="00BC2436" w14:paraId="7A2B5303" w14:textId="0A5FDD9B">
      <w:pPr>
        <w:pStyle w:val="ListParagraph"/>
        <w:numPr>
          <w:ilvl w:val="0"/>
          <w:numId w:val="5"/>
        </w:numPr>
        <w:spacing w:before="240" w:after="240" w:line="240" w:lineRule="auto"/>
        <w:jc w:val="both"/>
        <w:rPr>
          <w:rFonts w:ascii="Aptos" w:hAnsi="Aptos"/>
        </w:rPr>
      </w:pPr>
      <w:r>
        <w:rPr>
          <w:rFonts w:ascii="Aptos" w:hAnsi="Aptos"/>
        </w:rPr>
        <w:t>IA</w:t>
      </w:r>
      <w:r w:rsidRPr="004B18BB" w:rsidR="003F7D86">
        <w:rPr>
          <w:rFonts w:ascii="Aptos" w:hAnsi="Aptos"/>
        </w:rPr>
        <w:t xml:space="preserve"> </w:t>
      </w:r>
      <w:r w:rsidRPr="004B18BB" w:rsidR="005C28B2">
        <w:rPr>
          <w:rFonts w:ascii="Aptos" w:hAnsi="Aptos"/>
        </w:rPr>
        <w:t xml:space="preserve">regulating </w:t>
      </w:r>
      <w:r w:rsidRPr="004B18BB" w:rsidR="003F7D86">
        <w:rPr>
          <w:rFonts w:ascii="Aptos" w:hAnsi="Aptos"/>
        </w:rPr>
        <w:t>agency</w:t>
      </w:r>
      <w:r w:rsidRPr="004B18BB" w:rsidR="00570375">
        <w:rPr>
          <w:rFonts w:ascii="Aptos" w:hAnsi="Aptos"/>
        </w:rPr>
        <w:t xml:space="preserve"> </w:t>
      </w:r>
      <w:r w:rsidRPr="004B18BB" w:rsidR="00C6117A">
        <w:rPr>
          <w:rFonts w:ascii="Aptos" w:hAnsi="Aptos"/>
        </w:rPr>
        <w:t xml:space="preserve">produces an </w:t>
      </w:r>
      <w:r w:rsidRPr="0061461C" w:rsidR="00C6117A">
        <w:rPr>
          <w:rFonts w:ascii="Aptos" w:hAnsi="Aptos"/>
          <w:b/>
        </w:rPr>
        <w:t>‘effects assessment’</w:t>
      </w:r>
      <w:r w:rsidRPr="004B18BB" w:rsidR="00C6117A">
        <w:rPr>
          <w:rFonts w:ascii="Aptos" w:hAnsi="Aptos"/>
        </w:rPr>
        <w:t xml:space="preserve"> of the </w:t>
      </w:r>
      <w:r w:rsidRPr="004B18BB" w:rsidR="005C28B2">
        <w:rPr>
          <w:rFonts w:ascii="Aptos" w:hAnsi="Aptos"/>
        </w:rPr>
        <w:t xml:space="preserve">proponent’s </w:t>
      </w:r>
      <w:r>
        <w:rPr>
          <w:rFonts w:ascii="Aptos" w:hAnsi="Aptos"/>
        </w:rPr>
        <w:t>IA</w:t>
      </w:r>
      <w:r w:rsidRPr="004B18BB" w:rsidR="00C6117A">
        <w:rPr>
          <w:rFonts w:ascii="Aptos" w:hAnsi="Aptos"/>
        </w:rPr>
        <w:t xml:space="preserve"> application document</w:t>
      </w:r>
      <w:r w:rsidRPr="004B18BB" w:rsidR="005C28B2">
        <w:rPr>
          <w:rFonts w:ascii="Aptos" w:hAnsi="Aptos"/>
        </w:rPr>
        <w:t xml:space="preserve"> (also known as a </w:t>
      </w:r>
      <w:r w:rsidRPr="004B18BB" w:rsidR="001133F7">
        <w:rPr>
          <w:rFonts w:ascii="Aptos" w:hAnsi="Aptos"/>
        </w:rPr>
        <w:t xml:space="preserve">comprehensive study, </w:t>
      </w:r>
      <w:r w:rsidRPr="004B18BB" w:rsidR="0085740E">
        <w:rPr>
          <w:rFonts w:ascii="Aptos" w:hAnsi="Aptos"/>
        </w:rPr>
        <w:t xml:space="preserve">assessment report, </w:t>
      </w:r>
      <w:r w:rsidRPr="004B18BB" w:rsidR="001A0EA0">
        <w:rPr>
          <w:rFonts w:ascii="Aptos" w:hAnsi="Aptos"/>
        </w:rPr>
        <w:t>screening review, etc.</w:t>
      </w:r>
      <w:proofErr w:type="gramStart"/>
      <w:r w:rsidRPr="004B18BB" w:rsidR="001A0EA0">
        <w:rPr>
          <w:rFonts w:ascii="Aptos" w:hAnsi="Aptos"/>
        </w:rPr>
        <w:t>)</w:t>
      </w:r>
      <w:r w:rsidR="00B363EB">
        <w:rPr>
          <w:rFonts w:ascii="Aptos" w:hAnsi="Aptos"/>
        </w:rPr>
        <w:t>;</w:t>
      </w:r>
      <w:proofErr w:type="gramEnd"/>
    </w:p>
    <w:p w:rsidRPr="004B18BB" w:rsidR="00C6117A" w:rsidP="00EC2AA8" w:rsidRDefault="00541236" w14:paraId="6E6A9308" w14:textId="1AC52B8C">
      <w:pPr>
        <w:pStyle w:val="ListParagraph"/>
        <w:numPr>
          <w:ilvl w:val="0"/>
          <w:numId w:val="5"/>
        </w:numPr>
        <w:spacing w:before="240" w:after="240" w:line="240" w:lineRule="auto"/>
        <w:jc w:val="both"/>
        <w:rPr>
          <w:rFonts w:ascii="Aptos" w:hAnsi="Aptos"/>
        </w:rPr>
      </w:pPr>
      <w:r w:rsidRPr="004B18BB">
        <w:rPr>
          <w:rFonts w:ascii="Aptos" w:hAnsi="Aptos"/>
        </w:rPr>
        <w:t>T</w:t>
      </w:r>
      <w:r w:rsidRPr="004B18BB" w:rsidR="00CF1D64">
        <w:rPr>
          <w:rFonts w:ascii="Aptos" w:hAnsi="Aptos"/>
        </w:rPr>
        <w:t xml:space="preserve">he government/agency </w:t>
      </w:r>
      <w:r w:rsidRPr="004B18BB" w:rsidR="00C6117A">
        <w:rPr>
          <w:rFonts w:ascii="Aptos" w:hAnsi="Aptos"/>
        </w:rPr>
        <w:t xml:space="preserve">Minister </w:t>
      </w:r>
      <w:r w:rsidRPr="004B18BB" w:rsidR="00F9208A">
        <w:rPr>
          <w:rFonts w:ascii="Aptos" w:hAnsi="Aptos"/>
        </w:rPr>
        <w:t xml:space="preserve">or Executive Director </w:t>
      </w:r>
      <w:r w:rsidRPr="004B18BB" w:rsidR="009C6356">
        <w:rPr>
          <w:rFonts w:ascii="Aptos" w:hAnsi="Aptos"/>
        </w:rPr>
        <w:t xml:space="preserve">produces a </w:t>
      </w:r>
      <w:r w:rsidRPr="0061461C" w:rsidR="009C6356">
        <w:rPr>
          <w:rFonts w:ascii="Aptos" w:hAnsi="Aptos"/>
          <w:b/>
        </w:rPr>
        <w:t xml:space="preserve">‘decision statement’ </w:t>
      </w:r>
      <w:r w:rsidRPr="004B18BB" w:rsidR="00DC4653">
        <w:rPr>
          <w:rFonts w:ascii="Aptos" w:hAnsi="Aptos"/>
        </w:rPr>
        <w:t xml:space="preserve">document </w:t>
      </w:r>
      <w:r w:rsidRPr="004B18BB" w:rsidR="009C6356">
        <w:rPr>
          <w:rFonts w:ascii="Aptos" w:hAnsi="Aptos"/>
        </w:rPr>
        <w:t>(</w:t>
      </w:r>
      <w:r w:rsidRPr="004B18BB" w:rsidR="00EC74E3">
        <w:rPr>
          <w:rFonts w:ascii="Aptos" w:hAnsi="Aptos"/>
        </w:rPr>
        <w:t>sometimes includ</w:t>
      </w:r>
      <w:r w:rsidRPr="004B18BB" w:rsidR="00DC4653">
        <w:rPr>
          <w:rFonts w:ascii="Aptos" w:hAnsi="Aptos"/>
        </w:rPr>
        <w:t>ing</w:t>
      </w:r>
      <w:r w:rsidRPr="004B18BB" w:rsidR="00EC74E3">
        <w:rPr>
          <w:rFonts w:ascii="Aptos" w:hAnsi="Aptos"/>
        </w:rPr>
        <w:t xml:space="preserve"> the operating </w:t>
      </w:r>
      <w:r w:rsidRPr="004B18BB" w:rsidR="001A0EA0">
        <w:rPr>
          <w:rFonts w:ascii="Aptos" w:hAnsi="Aptos"/>
        </w:rPr>
        <w:t xml:space="preserve">terms and </w:t>
      </w:r>
      <w:r w:rsidRPr="004B18BB" w:rsidR="00EC74E3">
        <w:rPr>
          <w:rFonts w:ascii="Aptos" w:hAnsi="Aptos"/>
        </w:rPr>
        <w:t>conditions for approved projects)</w:t>
      </w:r>
      <w:r w:rsidR="00B363EB">
        <w:rPr>
          <w:rFonts w:ascii="Aptos" w:hAnsi="Aptos"/>
        </w:rPr>
        <w:t>.</w:t>
      </w:r>
      <w:r w:rsidRPr="004B18BB" w:rsidR="009C6356">
        <w:rPr>
          <w:rFonts w:ascii="Aptos" w:hAnsi="Aptos"/>
        </w:rPr>
        <w:t xml:space="preserve"> </w:t>
      </w:r>
    </w:p>
    <w:p w:rsidRPr="004B18BB" w:rsidR="00A81244" w:rsidP="00EC2AA8" w:rsidRDefault="00EC74E3" w14:paraId="362FAE76" w14:textId="3B5E3C7C">
      <w:pPr>
        <w:spacing w:before="240" w:after="240" w:line="240" w:lineRule="auto"/>
        <w:jc w:val="both"/>
        <w:rPr>
          <w:rFonts w:ascii="Aptos" w:hAnsi="Aptos"/>
        </w:rPr>
      </w:pPr>
      <w:r w:rsidRPr="004B18BB">
        <w:rPr>
          <w:rFonts w:ascii="Aptos" w:hAnsi="Aptos"/>
          <w:lang w:val="en-US"/>
        </w:rPr>
        <w:t>For</w:t>
      </w:r>
      <w:r w:rsidRPr="004B18BB" w:rsidR="00DC4653">
        <w:rPr>
          <w:rFonts w:ascii="Aptos" w:hAnsi="Aptos"/>
          <w:lang w:val="en-US"/>
        </w:rPr>
        <w:t xml:space="preserve"> data extraction</w:t>
      </w:r>
      <w:r w:rsidRPr="004B18BB">
        <w:rPr>
          <w:rFonts w:ascii="Aptos" w:hAnsi="Aptos"/>
          <w:lang w:val="en-US"/>
        </w:rPr>
        <w:t>, t</w:t>
      </w:r>
      <w:r w:rsidRPr="004B18BB" w:rsidR="00BD06F7">
        <w:rPr>
          <w:rFonts w:ascii="Aptos" w:hAnsi="Aptos"/>
          <w:lang w:val="en-US"/>
        </w:rPr>
        <w:t>he</w:t>
      </w:r>
      <w:r w:rsidRPr="004B18BB" w:rsidR="00BD06F7">
        <w:rPr>
          <w:rFonts w:ascii="Aptos" w:hAnsi="Aptos"/>
          <w:b/>
          <w:lang w:val="en-US"/>
        </w:rPr>
        <w:t xml:space="preserve"> document </w:t>
      </w:r>
      <w:r w:rsidRPr="004B18BB" w:rsidR="00991B7C">
        <w:rPr>
          <w:rFonts w:ascii="Aptos" w:hAnsi="Aptos"/>
          <w:b/>
          <w:lang w:val="en-US"/>
        </w:rPr>
        <w:t>we will target</w:t>
      </w:r>
      <w:r w:rsidRPr="004B18BB" w:rsidR="009E07EB">
        <w:rPr>
          <w:rFonts w:ascii="Aptos" w:hAnsi="Aptos"/>
          <w:b/>
          <w:lang w:val="en-US"/>
        </w:rPr>
        <w:t xml:space="preserve"> </w:t>
      </w:r>
      <w:r w:rsidRPr="004B18BB" w:rsidR="00991B7C">
        <w:rPr>
          <w:rFonts w:ascii="Aptos" w:hAnsi="Aptos"/>
          <w:b/>
          <w:lang w:val="en-US"/>
        </w:rPr>
        <w:t>for data extraction</w:t>
      </w:r>
      <w:r w:rsidRPr="004B18BB" w:rsidR="009E07EB">
        <w:rPr>
          <w:rFonts w:ascii="Aptos" w:hAnsi="Aptos"/>
          <w:b/>
          <w:lang w:val="en-US"/>
        </w:rPr>
        <w:t xml:space="preserve"> is </w:t>
      </w:r>
      <w:r w:rsidRPr="004B18BB" w:rsidR="00BD06F7">
        <w:rPr>
          <w:rFonts w:ascii="Aptos" w:hAnsi="Aptos"/>
          <w:b/>
          <w:lang w:val="en-US"/>
        </w:rPr>
        <w:t>the proponent-submitted</w:t>
      </w:r>
      <w:r w:rsidRPr="004B18BB" w:rsidR="008E46E2">
        <w:rPr>
          <w:rFonts w:ascii="Aptos" w:hAnsi="Aptos"/>
          <w:b/>
          <w:lang w:val="en-US"/>
        </w:rPr>
        <w:t xml:space="preserve"> </w:t>
      </w:r>
      <w:r w:rsidR="00BC2436">
        <w:rPr>
          <w:rFonts w:ascii="Aptos" w:hAnsi="Aptos"/>
          <w:b/>
          <w:lang w:val="en-US"/>
        </w:rPr>
        <w:t>IA</w:t>
      </w:r>
      <w:r w:rsidRPr="004B18BB" w:rsidR="00495679">
        <w:rPr>
          <w:rFonts w:ascii="Aptos" w:hAnsi="Aptos"/>
          <w:b/>
          <w:lang w:val="en-US"/>
        </w:rPr>
        <w:t xml:space="preserve"> </w:t>
      </w:r>
      <w:r w:rsidRPr="004B18BB" w:rsidR="008E46E2">
        <w:rPr>
          <w:rFonts w:ascii="Aptos" w:hAnsi="Aptos"/>
          <w:b/>
          <w:lang w:val="en-US"/>
        </w:rPr>
        <w:t>application</w:t>
      </w:r>
      <w:r w:rsidR="009801E0">
        <w:rPr>
          <w:rFonts w:ascii="Aptos" w:hAnsi="Aptos"/>
          <w:b/>
          <w:lang w:val="en-US"/>
        </w:rPr>
        <w:t xml:space="preserve"> (i.e., the finalized EIS</w:t>
      </w:r>
      <w:r w:rsidRPr="00A14999" w:rsidR="009801E0">
        <w:rPr>
          <w:rFonts w:ascii="Aptos" w:hAnsi="Aptos"/>
          <w:lang w:val="en-US"/>
        </w:rPr>
        <w:t>)</w:t>
      </w:r>
      <w:r w:rsidRPr="004B18BB" w:rsidR="00E55E83">
        <w:rPr>
          <w:rFonts w:ascii="Aptos" w:hAnsi="Aptos"/>
          <w:lang w:val="en-US"/>
        </w:rPr>
        <w:t xml:space="preserve">. </w:t>
      </w:r>
      <w:r w:rsidRPr="00A14999" w:rsidR="00081FC0">
        <w:rPr>
          <w:rFonts w:ascii="Aptos" w:hAnsi="Aptos"/>
          <w:lang w:val="en-US"/>
        </w:rPr>
        <w:t>We</w:t>
      </w:r>
      <w:r w:rsidRPr="00A14999" w:rsidR="00F0422B">
        <w:rPr>
          <w:rFonts w:ascii="Aptos" w:hAnsi="Aptos"/>
          <w:lang w:val="en-US"/>
        </w:rPr>
        <w:t xml:space="preserve"> want to ensure that the extracted data comes from the </w:t>
      </w:r>
      <w:r w:rsidRPr="00A14999" w:rsidR="00BC2436">
        <w:rPr>
          <w:rFonts w:ascii="Aptos" w:hAnsi="Aptos"/>
          <w:bCs/>
          <w:lang w:val="en-US"/>
        </w:rPr>
        <w:t>IA</w:t>
      </w:r>
      <w:r w:rsidRPr="00A14999" w:rsidR="00552AAF">
        <w:rPr>
          <w:rFonts w:ascii="Aptos" w:hAnsi="Aptos"/>
          <w:lang w:val="en-US"/>
        </w:rPr>
        <w:t xml:space="preserve"> application that was most </w:t>
      </w:r>
      <w:r w:rsidRPr="004B18BB" w:rsidR="00552AAF">
        <w:rPr>
          <w:rFonts w:ascii="Aptos" w:hAnsi="Aptos"/>
          <w:b/>
          <w:lang w:val="en-US"/>
        </w:rPr>
        <w:t>recently submitted</w:t>
      </w:r>
      <w:r w:rsidRPr="00A14999" w:rsidR="00552AAF">
        <w:rPr>
          <w:rFonts w:ascii="Aptos" w:hAnsi="Aptos"/>
          <w:lang w:val="en-US"/>
        </w:rPr>
        <w:t xml:space="preserve"> and was subject to the </w:t>
      </w:r>
      <w:r w:rsidRPr="004B18BB" w:rsidR="00552AAF">
        <w:rPr>
          <w:rFonts w:ascii="Aptos" w:hAnsi="Aptos"/>
          <w:b/>
          <w:lang w:val="en-US"/>
        </w:rPr>
        <w:t xml:space="preserve">final </w:t>
      </w:r>
      <w:r w:rsidRPr="004B18BB" w:rsidR="00491924">
        <w:rPr>
          <w:rFonts w:ascii="Aptos" w:hAnsi="Aptos"/>
          <w:b/>
          <w:lang w:val="en-US"/>
        </w:rPr>
        <w:t>approval or rejection</w:t>
      </w:r>
      <w:r w:rsidRPr="00A14999" w:rsidR="00491924">
        <w:rPr>
          <w:rFonts w:ascii="Aptos" w:hAnsi="Aptos"/>
          <w:lang w:val="en-US"/>
        </w:rPr>
        <w:t xml:space="preserve"> </w:t>
      </w:r>
      <w:r w:rsidRPr="00A14999" w:rsidR="00552AAF">
        <w:rPr>
          <w:rFonts w:ascii="Aptos" w:hAnsi="Aptos"/>
          <w:lang w:val="en-US"/>
        </w:rPr>
        <w:t>decision</w:t>
      </w:r>
      <w:r w:rsidRPr="00A14999" w:rsidR="00491924">
        <w:rPr>
          <w:rFonts w:ascii="Aptos" w:hAnsi="Aptos"/>
          <w:lang w:val="en-US"/>
        </w:rPr>
        <w:t xml:space="preserve"> </w:t>
      </w:r>
      <w:r w:rsidRPr="00A14999" w:rsidR="004442DE">
        <w:rPr>
          <w:rFonts w:ascii="Aptos" w:hAnsi="Aptos"/>
          <w:lang w:val="en-US"/>
        </w:rPr>
        <w:t xml:space="preserve">of the regulating </w:t>
      </w:r>
      <w:proofErr w:type="spellStart"/>
      <w:r w:rsidRPr="00A14999" w:rsidR="004442DE">
        <w:rPr>
          <w:rFonts w:ascii="Aptos" w:hAnsi="Aptos"/>
          <w:lang w:val="en-US"/>
        </w:rPr>
        <w:t>agenc</w:t>
      </w:r>
      <w:proofErr w:type="spellEnd"/>
      <w:r w:rsidRPr="00A14999" w:rsidR="004442DE">
        <w:rPr>
          <w:rFonts w:ascii="Aptos" w:hAnsi="Aptos"/>
          <w:lang w:val="en-US"/>
        </w:rPr>
        <w:t>(</w:t>
      </w:r>
      <w:proofErr w:type="spellStart"/>
      <w:r w:rsidRPr="00A14999" w:rsidR="004442DE">
        <w:rPr>
          <w:rFonts w:ascii="Aptos" w:hAnsi="Aptos"/>
          <w:lang w:val="en-US"/>
        </w:rPr>
        <w:t>ies</w:t>
      </w:r>
      <w:proofErr w:type="spellEnd"/>
      <w:r w:rsidRPr="00A14999" w:rsidR="004442DE">
        <w:rPr>
          <w:rFonts w:ascii="Aptos" w:hAnsi="Aptos"/>
          <w:lang w:val="en-US"/>
        </w:rPr>
        <w:t>)</w:t>
      </w:r>
      <w:r w:rsidRPr="004B18BB" w:rsidR="004442DE">
        <w:rPr>
          <w:rFonts w:ascii="Aptos" w:hAnsi="Aptos"/>
          <w:lang w:val="en-US"/>
        </w:rPr>
        <w:t>.</w:t>
      </w:r>
      <w:r w:rsidRPr="004B18BB" w:rsidR="00552AAF">
        <w:rPr>
          <w:rFonts w:ascii="Aptos" w:hAnsi="Aptos"/>
          <w:lang w:val="en-US"/>
        </w:rPr>
        <w:t xml:space="preserve"> </w:t>
      </w:r>
      <w:r w:rsidRPr="004B18BB" w:rsidR="00215A99">
        <w:rPr>
          <w:rFonts w:ascii="Aptos" w:hAnsi="Aptos"/>
          <w:lang w:val="en-US"/>
        </w:rPr>
        <w:t xml:space="preserve">Sometimes, an ‘executive summary’ </w:t>
      </w:r>
      <w:r w:rsidR="00215A99">
        <w:rPr>
          <w:rFonts w:ascii="Aptos" w:hAnsi="Aptos"/>
          <w:lang w:val="en-US"/>
        </w:rPr>
        <w:t>of this</w:t>
      </w:r>
      <w:r w:rsidRPr="004B18BB" w:rsidR="00215A99">
        <w:rPr>
          <w:rFonts w:ascii="Aptos" w:hAnsi="Aptos"/>
          <w:lang w:val="en-US"/>
        </w:rPr>
        <w:t xml:space="preserve"> </w:t>
      </w:r>
      <w:r w:rsidR="00215A99">
        <w:rPr>
          <w:rFonts w:ascii="Aptos" w:hAnsi="Aptos"/>
          <w:lang w:val="en-US"/>
        </w:rPr>
        <w:t>IA</w:t>
      </w:r>
      <w:r w:rsidRPr="004B18BB" w:rsidR="00215A99">
        <w:rPr>
          <w:rFonts w:ascii="Aptos" w:hAnsi="Aptos"/>
          <w:lang w:val="en-US"/>
        </w:rPr>
        <w:t xml:space="preserve"> application (e.g., </w:t>
      </w:r>
      <w:r w:rsidR="00215A99">
        <w:rPr>
          <w:rFonts w:ascii="Aptos" w:hAnsi="Aptos"/>
          <w:lang w:val="en-US"/>
        </w:rPr>
        <w:t>a document with dozens of pages</w:t>
      </w:r>
      <w:r w:rsidRPr="004B18BB" w:rsidR="00215A99">
        <w:rPr>
          <w:rFonts w:ascii="Aptos" w:hAnsi="Aptos"/>
          <w:lang w:val="en-US"/>
        </w:rPr>
        <w:t xml:space="preserve"> instead of</w:t>
      </w:r>
      <w:r w:rsidR="00215A99">
        <w:rPr>
          <w:rFonts w:ascii="Aptos" w:hAnsi="Aptos"/>
          <w:lang w:val="en-US"/>
        </w:rPr>
        <w:t xml:space="preserve"> thousands</w:t>
      </w:r>
      <w:r w:rsidRPr="004B18BB" w:rsidR="00215A99">
        <w:rPr>
          <w:rFonts w:ascii="Aptos" w:hAnsi="Aptos"/>
          <w:lang w:val="en-US"/>
        </w:rPr>
        <w:t xml:space="preserve">) will be </w:t>
      </w:r>
      <w:proofErr w:type="gramStart"/>
      <w:r w:rsidRPr="004B18BB" w:rsidR="00215A99">
        <w:rPr>
          <w:rFonts w:ascii="Aptos" w:hAnsi="Aptos"/>
          <w:lang w:val="en-US"/>
        </w:rPr>
        <w:t>available, and</w:t>
      </w:r>
      <w:proofErr w:type="gramEnd"/>
      <w:r w:rsidRPr="004B18BB" w:rsidR="00215A99">
        <w:rPr>
          <w:rFonts w:ascii="Aptos" w:hAnsi="Aptos"/>
          <w:lang w:val="en-US"/>
        </w:rPr>
        <w:t xml:space="preserve"> </w:t>
      </w:r>
      <w:r w:rsidR="00215A99">
        <w:rPr>
          <w:rFonts w:ascii="Aptos" w:hAnsi="Aptos"/>
          <w:lang w:val="en-US"/>
        </w:rPr>
        <w:t>may contain all required variables or data extraction. An executive summary or similar can be used in place of the full application document if all required information is located within them.</w:t>
      </w:r>
    </w:p>
    <w:p w:rsidR="00016255" w:rsidP="00EC2AA8" w:rsidRDefault="00EC74E3" w14:paraId="00000024" w14:textId="71BC8CA4">
      <w:pPr>
        <w:spacing w:before="240" w:after="240" w:line="240" w:lineRule="auto"/>
        <w:jc w:val="both"/>
        <w:rPr>
          <w:rFonts w:ascii="Aptos" w:hAnsi="Aptos"/>
          <w:lang w:val="en-US"/>
        </w:rPr>
      </w:pPr>
      <w:r w:rsidRPr="004B18BB">
        <w:rPr>
          <w:rFonts w:ascii="Aptos" w:hAnsi="Aptos"/>
          <w:b/>
          <w:lang w:val="en-US"/>
        </w:rPr>
        <w:t xml:space="preserve">If </w:t>
      </w:r>
      <w:r w:rsidRPr="004B18BB" w:rsidR="00F05B62">
        <w:rPr>
          <w:rFonts w:ascii="Aptos" w:hAnsi="Aptos"/>
          <w:b/>
          <w:lang w:val="en-US"/>
        </w:rPr>
        <w:t xml:space="preserve">the </w:t>
      </w:r>
      <w:r w:rsidR="00215A99">
        <w:rPr>
          <w:rFonts w:ascii="Aptos" w:hAnsi="Aptos"/>
          <w:b/>
          <w:lang w:val="en-US"/>
        </w:rPr>
        <w:t xml:space="preserve">(1) </w:t>
      </w:r>
      <w:r w:rsidR="00BC2436">
        <w:rPr>
          <w:rFonts w:ascii="Aptos" w:hAnsi="Aptos"/>
          <w:b/>
          <w:lang w:val="en-US"/>
        </w:rPr>
        <w:t>IA</w:t>
      </w:r>
      <w:r w:rsidRPr="004B18BB" w:rsidR="0067074B">
        <w:rPr>
          <w:rFonts w:ascii="Aptos" w:hAnsi="Aptos"/>
          <w:b/>
          <w:lang w:val="en-US"/>
        </w:rPr>
        <w:t xml:space="preserve"> application</w:t>
      </w:r>
      <w:r w:rsidRPr="004B18BB">
        <w:rPr>
          <w:rFonts w:ascii="Aptos" w:hAnsi="Aptos"/>
          <w:b/>
          <w:lang w:val="en-US"/>
        </w:rPr>
        <w:t xml:space="preserve"> </w:t>
      </w:r>
      <w:r w:rsidR="00215A99">
        <w:rPr>
          <w:rFonts w:ascii="Aptos" w:hAnsi="Aptos"/>
          <w:b/>
          <w:lang w:val="en-US"/>
        </w:rPr>
        <w:t xml:space="preserve">document </w:t>
      </w:r>
      <w:r w:rsidRPr="004B18BB">
        <w:rPr>
          <w:rFonts w:ascii="Aptos" w:hAnsi="Aptos"/>
          <w:b/>
          <w:lang w:val="en-US"/>
        </w:rPr>
        <w:t>is not available,</w:t>
      </w:r>
      <w:r w:rsidDel="009653ED">
        <w:rPr>
          <w:rFonts w:ascii="Aptos" w:hAnsi="Aptos"/>
          <w:b/>
          <w:lang w:val="en-US"/>
        </w:rPr>
        <w:t xml:space="preserve"> </w:t>
      </w:r>
      <w:r w:rsidR="00215A99">
        <w:rPr>
          <w:rFonts w:ascii="Aptos" w:hAnsi="Aptos"/>
          <w:bCs/>
          <w:lang w:val="en-US"/>
        </w:rPr>
        <w:t xml:space="preserve">we will then look </w:t>
      </w:r>
      <w:proofErr w:type="gramStart"/>
      <w:r w:rsidR="00215A99">
        <w:rPr>
          <w:rFonts w:ascii="Aptos" w:hAnsi="Aptos"/>
          <w:bCs/>
          <w:lang w:val="en-US"/>
        </w:rPr>
        <w:t>to extract</w:t>
      </w:r>
      <w:proofErr w:type="gramEnd"/>
      <w:r w:rsidR="00215A99">
        <w:rPr>
          <w:rFonts w:ascii="Aptos" w:hAnsi="Aptos"/>
          <w:bCs/>
          <w:lang w:val="en-US"/>
        </w:rPr>
        <w:t xml:space="preserve"> data from (2) the regulator’s assessment/summary of application, (3)</w:t>
      </w:r>
      <w:r w:rsidRPr="00215A99" w:rsidR="00B6414F">
        <w:rPr>
          <w:rFonts w:ascii="Aptos" w:hAnsi="Aptos"/>
          <w:bCs/>
          <w:lang w:val="en-US"/>
        </w:rPr>
        <w:t xml:space="preserve"> the Ministerial decision statement</w:t>
      </w:r>
      <w:r w:rsidR="00215A99">
        <w:rPr>
          <w:rFonts w:ascii="Aptos" w:hAnsi="Aptos"/>
          <w:bCs/>
          <w:lang w:val="en-US"/>
        </w:rPr>
        <w:t xml:space="preserve">, and as a last resort, (4) a search of proponent websites about the project. </w:t>
      </w:r>
      <w:del w:author="Sugeet Miglani" w:date="2025-03-05T12:52:00Z" w16du:dateUtc="2025-03-05T20:52:00Z" w:id="31">
        <w:r w:rsidDel="00327FB4" w:rsidR="003D3DEF">
          <w:rPr>
            <w:rFonts w:ascii="Aptos" w:hAnsi="Aptos"/>
            <w:bCs/>
            <w:lang w:val="en-US"/>
          </w:rPr>
          <w:delText xml:space="preserve">Expect </w:delText>
        </w:r>
      </w:del>
      <w:ins w:author="Sugeet Miglani" w:date="2025-03-05T12:53:00Z" w16du:dateUtc="2025-03-05T20:53:00Z" w:id="32">
        <w:r w:rsidR="005C0F3D">
          <w:rPr>
            <w:rFonts w:ascii="Aptos" w:hAnsi="Aptos"/>
            <w:bCs/>
            <w:lang w:val="en-US"/>
          </w:rPr>
          <w:t>W</w:t>
        </w:r>
      </w:ins>
      <w:ins w:author="Sugeet Miglani" w:date="2025-03-05T12:52:00Z" w16du:dateUtc="2025-03-05T20:52:00Z" w:id="33">
        <w:r w:rsidR="00327FB4">
          <w:rPr>
            <w:rFonts w:ascii="Aptos" w:hAnsi="Aptos"/>
            <w:bCs/>
            <w:lang w:val="en-US"/>
          </w:rPr>
          <w:t>e e</w:t>
        </w:r>
        <w:r w:rsidR="00327FB4">
          <w:rPr>
            <w:rFonts w:ascii="Aptos" w:hAnsi="Aptos"/>
            <w:bCs/>
            <w:lang w:val="en-US"/>
          </w:rPr>
          <w:t>xpect</w:t>
        </w:r>
      </w:ins>
      <w:ins w:author="Sugeet Miglani" w:date="2025-03-05T17:02:00Z" w16du:dateUtc="2025-03-06T01:02:00Z" w:id="34">
        <w:r w:rsidR="00C90E6B">
          <w:rPr>
            <w:rFonts w:ascii="Aptos" w:hAnsi="Aptos"/>
            <w:bCs/>
            <w:lang w:val="en-US"/>
          </w:rPr>
          <w:t xml:space="preserve"> it will be more difficult to locate information for</w:t>
        </w:r>
      </w:ins>
      <w:ins w:author="Sugeet Miglani" w:date="2025-03-05T12:52:00Z" w16du:dateUtc="2025-03-05T20:52:00Z" w:id="35">
        <w:r w:rsidR="00327FB4">
          <w:rPr>
            <w:rFonts w:ascii="Aptos" w:hAnsi="Aptos"/>
            <w:bCs/>
            <w:lang w:val="en-US"/>
          </w:rPr>
          <w:t xml:space="preserve"> </w:t>
        </w:r>
      </w:ins>
      <w:del w:author="Sugeet Miglani" w:date="2025-03-05T17:02:00Z" w16du:dateUtc="2025-03-06T01:02:00Z" w:id="36">
        <w:r w:rsidDel="003960DE" w:rsidR="003D3DEF">
          <w:rPr>
            <w:rFonts w:ascii="Aptos" w:hAnsi="Aptos"/>
            <w:bCs/>
            <w:lang w:val="en-US"/>
          </w:rPr>
          <w:delText xml:space="preserve">that </w:delText>
        </w:r>
      </w:del>
      <w:r w:rsidR="003D3DEF">
        <w:rPr>
          <w:rFonts w:ascii="Aptos" w:hAnsi="Aptos"/>
          <w:bCs/>
          <w:lang w:val="en-US"/>
        </w:rPr>
        <w:t xml:space="preserve">projects </w:t>
      </w:r>
      <w:r w:rsidR="00031D8E">
        <w:rPr>
          <w:rFonts w:ascii="Aptos" w:hAnsi="Aptos"/>
          <w:bCs/>
          <w:lang w:val="en-US"/>
        </w:rPr>
        <w:t xml:space="preserve">assessed prior to the year 2000 </w:t>
      </w:r>
      <w:del w:author="Sugeet Miglani" w:date="2025-03-05T17:03:00Z" w16du:dateUtc="2025-03-06T01:03:00Z" w:id="37">
        <w:r w:rsidDel="003960DE" w:rsidR="00031D8E">
          <w:rPr>
            <w:rFonts w:ascii="Aptos" w:hAnsi="Aptos"/>
            <w:bCs/>
            <w:lang w:val="en-US"/>
          </w:rPr>
          <w:delText xml:space="preserve">will be more difficult to locate information for </w:delText>
        </w:r>
      </w:del>
      <w:r w:rsidR="00031D8E">
        <w:rPr>
          <w:rFonts w:ascii="Aptos" w:hAnsi="Aptos"/>
          <w:bCs/>
          <w:lang w:val="en-US"/>
        </w:rPr>
        <w:t xml:space="preserve">than </w:t>
      </w:r>
      <w:ins w:author="Sugeet Miglani" w:date="2025-03-05T17:03:00Z" w16du:dateUtc="2025-03-06T01:03:00Z" w:id="38">
        <w:r w:rsidR="006A2CE8">
          <w:rPr>
            <w:rFonts w:ascii="Aptos" w:hAnsi="Aptos"/>
            <w:bCs/>
            <w:lang w:val="en-US"/>
          </w:rPr>
          <w:t xml:space="preserve">for </w:t>
        </w:r>
      </w:ins>
      <w:r w:rsidR="00031D8E">
        <w:rPr>
          <w:rFonts w:ascii="Aptos" w:hAnsi="Aptos"/>
          <w:bCs/>
          <w:lang w:val="en-US"/>
        </w:rPr>
        <w:t xml:space="preserve">more recent </w:t>
      </w:r>
      <w:del w:author="Sugeet Miglani" w:date="2025-03-05T17:03:00Z" w16du:dateUtc="2025-03-06T01:03:00Z" w:id="39">
        <w:r w:rsidDel="003960DE" w:rsidR="00031D8E">
          <w:rPr>
            <w:rFonts w:ascii="Aptos" w:hAnsi="Aptos"/>
            <w:bCs/>
            <w:lang w:val="en-US"/>
          </w:rPr>
          <w:delText>projects</w:delText>
        </w:r>
      </w:del>
      <w:ins w:author="Sugeet Miglani" w:date="2025-03-05T17:03:00Z" w16du:dateUtc="2025-03-06T01:03:00Z" w:id="40">
        <w:r w:rsidR="003960DE">
          <w:rPr>
            <w:rFonts w:ascii="Aptos" w:hAnsi="Aptos"/>
            <w:bCs/>
            <w:lang w:val="en-US"/>
          </w:rPr>
          <w:t>ones</w:t>
        </w:r>
      </w:ins>
      <w:r w:rsidR="00031D8E">
        <w:rPr>
          <w:rFonts w:ascii="Aptos" w:hAnsi="Aptos"/>
          <w:bCs/>
          <w:lang w:val="en-US"/>
        </w:rPr>
        <w:t>.</w:t>
      </w:r>
    </w:p>
    <w:p w:rsidR="00255F46" w:rsidP="00255F46" w:rsidRDefault="00255F46" w14:paraId="5571A596" w14:textId="10BFF3C7">
      <w:pPr>
        <w:pStyle w:val="Heading2"/>
        <w:rPr>
          <w:lang w:val="en-US"/>
        </w:rPr>
      </w:pPr>
      <w:r>
        <w:rPr>
          <w:lang w:val="en-US"/>
        </w:rPr>
        <w:t>Extraction assignments</w:t>
      </w:r>
    </w:p>
    <w:p w:rsidR="00255F46" w:rsidP="00EC2AA8" w:rsidRDefault="00255F46" w14:paraId="41FA3255" w14:textId="061FB54F">
      <w:pPr>
        <w:spacing w:before="240" w:after="240" w:line="240" w:lineRule="auto"/>
        <w:jc w:val="both"/>
        <w:rPr>
          <w:rFonts w:ascii="Aptos" w:hAnsi="Aptos"/>
          <w:bCs/>
          <w:lang w:val="en-US"/>
        </w:rPr>
      </w:pPr>
      <w:r>
        <w:rPr>
          <w:rFonts w:ascii="Aptos" w:hAnsi="Aptos"/>
          <w:bCs/>
          <w:lang w:val="en-US"/>
        </w:rPr>
        <w:t>One of the lead researchers will assign each reviewer with the jurisdictions</w:t>
      </w:r>
      <w:r w:rsidR="00347166">
        <w:rPr>
          <w:rFonts w:ascii="Aptos" w:hAnsi="Aptos"/>
          <w:bCs/>
          <w:lang w:val="en-US"/>
        </w:rPr>
        <w:t xml:space="preserve"> and projects</w:t>
      </w:r>
      <w:r w:rsidR="00597278">
        <w:rPr>
          <w:rFonts w:ascii="Aptos" w:hAnsi="Aptos"/>
          <w:bCs/>
          <w:lang w:val="en-US"/>
        </w:rPr>
        <w:t xml:space="preserve"> they </w:t>
      </w:r>
      <w:del w:author="Sugeet Miglani" w:date="2025-03-05T12:53:00Z" w16du:dateUtc="2025-03-05T20:53:00Z" w:id="41">
        <w:r w:rsidDel="005C0F3D" w:rsidR="00597278">
          <w:rPr>
            <w:rFonts w:ascii="Aptos" w:hAnsi="Aptos"/>
            <w:bCs/>
            <w:lang w:val="en-US"/>
          </w:rPr>
          <w:delText>are meant to</w:delText>
        </w:r>
      </w:del>
      <w:ins w:author="Sugeet Miglani" w:date="2025-03-05T12:53:00Z" w16du:dateUtc="2025-03-05T20:53:00Z" w:id="42">
        <w:r w:rsidR="005C0F3D">
          <w:rPr>
            <w:rFonts w:ascii="Aptos" w:hAnsi="Aptos"/>
            <w:bCs/>
            <w:lang w:val="en-US"/>
          </w:rPr>
          <w:t>will</w:t>
        </w:r>
      </w:ins>
      <w:r w:rsidR="00597278">
        <w:rPr>
          <w:rFonts w:ascii="Aptos" w:hAnsi="Aptos"/>
          <w:bCs/>
          <w:lang w:val="en-US"/>
        </w:rPr>
        <w:t xml:space="preserve"> review. Links to each </w:t>
      </w:r>
      <w:proofErr w:type="gramStart"/>
      <w:r w:rsidR="00597278">
        <w:rPr>
          <w:rFonts w:ascii="Aptos" w:hAnsi="Aptos"/>
          <w:bCs/>
          <w:lang w:val="en-US"/>
        </w:rPr>
        <w:t>jurisdictions’</w:t>
      </w:r>
      <w:proofErr w:type="gramEnd"/>
      <w:r w:rsidR="00597278">
        <w:rPr>
          <w:rFonts w:ascii="Aptos" w:hAnsi="Aptos"/>
          <w:bCs/>
          <w:lang w:val="en-US"/>
        </w:rPr>
        <w:t xml:space="preserve"> online registries as well as information for searching that registry are </w:t>
      </w:r>
      <w:del w:author="Sugeet Miglani" w:date="2025-03-05T12:53:00Z" w16du:dateUtc="2025-03-05T20:53:00Z" w:id="43">
        <w:r w:rsidDel="002D45C6" w:rsidR="00597278">
          <w:rPr>
            <w:rFonts w:ascii="Aptos" w:hAnsi="Aptos"/>
            <w:bCs/>
            <w:lang w:val="en-US"/>
          </w:rPr>
          <w:delText xml:space="preserve">given </w:delText>
        </w:r>
      </w:del>
      <w:ins w:author="Sugeet Miglani" w:date="2025-03-05T12:53:00Z" w16du:dateUtc="2025-03-05T20:53:00Z" w:id="44">
        <w:r w:rsidR="002D45C6">
          <w:rPr>
            <w:rFonts w:ascii="Aptos" w:hAnsi="Aptos"/>
            <w:bCs/>
            <w:lang w:val="en-US"/>
          </w:rPr>
          <w:t>provided</w:t>
        </w:r>
        <w:r w:rsidR="002D45C6">
          <w:rPr>
            <w:rFonts w:ascii="Aptos" w:hAnsi="Aptos"/>
            <w:bCs/>
            <w:lang w:val="en-US"/>
          </w:rPr>
          <w:t xml:space="preserve"> </w:t>
        </w:r>
      </w:ins>
      <w:r w:rsidR="00597278">
        <w:rPr>
          <w:rFonts w:ascii="Aptos" w:hAnsi="Aptos"/>
          <w:bCs/>
          <w:lang w:val="en-US"/>
        </w:rPr>
        <w:t>in Table 1.</w:t>
      </w:r>
    </w:p>
    <w:p w:rsidRPr="00225E15" w:rsidR="00255F46" w:rsidP="00255F46" w:rsidRDefault="00255F46" w14:paraId="3C59D568" w14:textId="77777777">
      <w:pPr>
        <w:pStyle w:val="Caption"/>
        <w:keepNext/>
        <w:rPr>
          <w:rFonts w:ascii="Aptos" w:hAnsi="Aptos"/>
          <w:color w:val="auto"/>
          <w:sz w:val="22"/>
          <w:szCs w:val="22"/>
        </w:rPr>
      </w:pPr>
      <w:r w:rsidRPr="00225E15">
        <w:rPr>
          <w:rFonts w:ascii="Aptos" w:hAnsi="Aptos"/>
          <w:b/>
          <w:color w:val="auto"/>
          <w:sz w:val="22"/>
          <w:szCs w:val="22"/>
        </w:rPr>
        <w:t xml:space="preserve">Table </w:t>
      </w:r>
      <w:r w:rsidRPr="00225E15">
        <w:rPr>
          <w:rFonts w:ascii="Aptos" w:hAnsi="Aptos"/>
          <w:b/>
          <w:color w:val="auto"/>
          <w:sz w:val="22"/>
          <w:szCs w:val="22"/>
        </w:rPr>
        <w:fldChar w:fldCharType="begin"/>
      </w:r>
      <w:r w:rsidRPr="00225E15">
        <w:rPr>
          <w:rFonts w:ascii="Aptos" w:hAnsi="Aptos"/>
          <w:b/>
          <w:color w:val="auto"/>
          <w:sz w:val="22"/>
          <w:szCs w:val="22"/>
        </w:rPr>
        <w:instrText xml:space="preserve"> SEQ Table \* ARABIC </w:instrText>
      </w:r>
      <w:r w:rsidRPr="00225E15">
        <w:rPr>
          <w:rFonts w:ascii="Aptos" w:hAnsi="Aptos"/>
          <w:b/>
          <w:color w:val="auto"/>
          <w:sz w:val="22"/>
          <w:szCs w:val="22"/>
        </w:rPr>
        <w:fldChar w:fldCharType="separate"/>
      </w:r>
      <w:r w:rsidRPr="00225E15">
        <w:rPr>
          <w:rFonts w:ascii="Aptos" w:hAnsi="Aptos"/>
          <w:b/>
          <w:color w:val="auto"/>
          <w:sz w:val="22"/>
          <w:szCs w:val="22"/>
        </w:rPr>
        <w:t>1</w:t>
      </w:r>
      <w:r w:rsidRPr="00225E15">
        <w:rPr>
          <w:rFonts w:ascii="Aptos" w:hAnsi="Aptos"/>
          <w:b/>
          <w:color w:val="auto"/>
          <w:sz w:val="22"/>
          <w:szCs w:val="22"/>
        </w:rPr>
        <w:fldChar w:fldCharType="end"/>
      </w:r>
      <w:r w:rsidRPr="00225E15">
        <w:rPr>
          <w:rFonts w:ascii="Aptos" w:hAnsi="Aptos"/>
          <w:color w:val="auto"/>
          <w:sz w:val="22"/>
          <w:szCs w:val="22"/>
        </w:rPr>
        <w:t xml:space="preserve">: Links to the public </w:t>
      </w:r>
      <w:r>
        <w:rPr>
          <w:rFonts w:ascii="Aptos" w:hAnsi="Aptos"/>
          <w:color w:val="auto"/>
          <w:sz w:val="22"/>
          <w:szCs w:val="22"/>
        </w:rPr>
        <w:t>IA</w:t>
      </w:r>
      <w:r w:rsidRPr="00225E15">
        <w:rPr>
          <w:rFonts w:ascii="Aptos" w:hAnsi="Aptos"/>
          <w:color w:val="auto"/>
          <w:sz w:val="22"/>
          <w:szCs w:val="22"/>
        </w:rPr>
        <w:t xml:space="preserve"> registries in each Canadian assessment regime</w:t>
      </w:r>
    </w:p>
    <w:tbl>
      <w:tblPr>
        <w:tblStyle w:val="TableGrid"/>
        <w:tblW w:w="0" w:type="auto"/>
        <w:tblLayout w:type="fixed"/>
        <w:tblLook w:val="04A0" w:firstRow="1" w:lastRow="0" w:firstColumn="1" w:lastColumn="0" w:noHBand="0" w:noVBand="1"/>
      </w:tblPr>
      <w:tblGrid>
        <w:gridCol w:w="1271"/>
        <w:gridCol w:w="1559"/>
        <w:gridCol w:w="2127"/>
        <w:gridCol w:w="1701"/>
        <w:gridCol w:w="3412"/>
      </w:tblGrid>
      <w:tr w:rsidRPr="00597278" w:rsidR="00255F46" w:rsidTr="60FFCE6A" w14:paraId="290F2DF4" w14:textId="77777777">
        <w:trPr>
          <w:trHeight w:val="672"/>
          <w:tblHeader/>
        </w:trPr>
        <w:tc>
          <w:tcPr>
            <w:tcW w:w="1271" w:type="dxa"/>
            <w:shd w:val="clear" w:color="auto" w:fill="000000" w:themeFill="text1"/>
            <w:tcMar/>
            <w:vAlign w:val="bottom"/>
            <w:hideMark/>
          </w:tcPr>
          <w:p w:rsidRPr="00597278" w:rsidR="00255F46" w:rsidP="00597278" w:rsidRDefault="00255F46" w14:paraId="5D5CC4B5" w14:textId="77777777">
            <w:pPr>
              <w:jc w:val="center"/>
              <w:rPr>
                <w:rFonts w:ascii="Aptos" w:hAnsi="Aptos"/>
                <w:b/>
                <w:sz w:val="18"/>
                <w:szCs w:val="18"/>
                <w:lang w:val="en-US"/>
              </w:rPr>
            </w:pPr>
            <w:r w:rsidRPr="00597278">
              <w:rPr>
                <w:rFonts w:ascii="Aptos" w:hAnsi="Aptos"/>
                <w:b/>
                <w:sz w:val="18"/>
                <w:szCs w:val="18"/>
                <w:lang w:val="en-US"/>
              </w:rPr>
              <w:t>Jurisdiction</w:t>
            </w:r>
          </w:p>
        </w:tc>
        <w:tc>
          <w:tcPr>
            <w:tcW w:w="1559" w:type="dxa"/>
            <w:shd w:val="clear" w:color="auto" w:fill="000000" w:themeFill="text1"/>
            <w:tcMar/>
            <w:vAlign w:val="bottom"/>
            <w:hideMark/>
          </w:tcPr>
          <w:p w:rsidRPr="00597278" w:rsidR="00255F46" w:rsidP="00597278" w:rsidRDefault="00255F46" w14:paraId="4AF329FF" w14:textId="77777777">
            <w:pPr>
              <w:jc w:val="center"/>
              <w:rPr>
                <w:rFonts w:ascii="Aptos" w:hAnsi="Aptos"/>
                <w:b/>
                <w:sz w:val="18"/>
                <w:szCs w:val="18"/>
              </w:rPr>
            </w:pPr>
            <w:r w:rsidRPr="00597278">
              <w:rPr>
                <w:rFonts w:ascii="Aptos" w:hAnsi="Aptos"/>
                <w:b/>
                <w:sz w:val="18"/>
                <w:szCs w:val="18"/>
              </w:rPr>
              <w:t>Registry Link</w:t>
            </w:r>
          </w:p>
        </w:tc>
        <w:tc>
          <w:tcPr>
            <w:tcW w:w="2127" w:type="dxa"/>
            <w:shd w:val="clear" w:color="auto" w:fill="000000" w:themeFill="text1"/>
            <w:tcMar/>
            <w:vAlign w:val="bottom"/>
            <w:hideMark/>
          </w:tcPr>
          <w:p w:rsidRPr="00597278" w:rsidR="00255F46" w:rsidP="00597278" w:rsidRDefault="00255F46" w14:paraId="6D9EF819" w14:textId="77777777">
            <w:pPr>
              <w:jc w:val="center"/>
              <w:rPr>
                <w:rFonts w:ascii="Aptos" w:hAnsi="Aptos"/>
                <w:b/>
                <w:sz w:val="18"/>
                <w:szCs w:val="18"/>
              </w:rPr>
            </w:pPr>
            <w:r w:rsidRPr="00597278">
              <w:rPr>
                <w:rFonts w:ascii="Aptos" w:hAnsi="Aptos"/>
                <w:b/>
                <w:sz w:val="18"/>
                <w:szCs w:val="18"/>
              </w:rPr>
              <w:t>Responsible office</w:t>
            </w:r>
          </w:p>
        </w:tc>
        <w:tc>
          <w:tcPr>
            <w:tcW w:w="1701" w:type="dxa"/>
            <w:shd w:val="clear" w:color="auto" w:fill="000000" w:themeFill="text1"/>
            <w:tcMar/>
            <w:vAlign w:val="bottom"/>
            <w:hideMark/>
          </w:tcPr>
          <w:p w:rsidRPr="00597278" w:rsidR="00255F46" w:rsidP="00597278" w:rsidRDefault="00255F46" w14:paraId="06A0B678" w14:textId="77777777">
            <w:pPr>
              <w:jc w:val="center"/>
              <w:rPr>
                <w:rFonts w:ascii="Aptos" w:hAnsi="Aptos"/>
                <w:b/>
                <w:sz w:val="18"/>
                <w:szCs w:val="18"/>
              </w:rPr>
            </w:pPr>
            <w:r w:rsidRPr="00597278">
              <w:rPr>
                <w:rFonts w:ascii="Aptos" w:hAnsi="Aptos"/>
                <w:b/>
                <w:sz w:val="18"/>
                <w:szCs w:val="18"/>
              </w:rPr>
              <w:t>Contact email address</w:t>
            </w:r>
          </w:p>
        </w:tc>
        <w:tc>
          <w:tcPr>
            <w:tcW w:w="3412" w:type="dxa"/>
            <w:shd w:val="clear" w:color="auto" w:fill="000000" w:themeFill="text1"/>
            <w:tcMar/>
            <w:vAlign w:val="bottom"/>
            <w:hideMark/>
          </w:tcPr>
          <w:p w:rsidRPr="00597278" w:rsidR="00255F46" w:rsidP="00597278" w:rsidRDefault="00255F46" w14:paraId="5E84D5E9" w14:textId="77777777">
            <w:pPr>
              <w:jc w:val="center"/>
              <w:rPr>
                <w:rFonts w:ascii="Aptos" w:hAnsi="Aptos"/>
                <w:b/>
                <w:sz w:val="18"/>
                <w:szCs w:val="18"/>
              </w:rPr>
            </w:pPr>
            <w:r w:rsidRPr="00597278">
              <w:rPr>
                <w:rFonts w:ascii="Aptos" w:hAnsi="Aptos"/>
                <w:b/>
                <w:sz w:val="18"/>
                <w:szCs w:val="18"/>
              </w:rPr>
              <w:t>Are all IA documents available Y/N?</w:t>
            </w:r>
          </w:p>
        </w:tc>
      </w:tr>
      <w:tr w:rsidRPr="00597278" w:rsidR="00255F46" w:rsidTr="60FFCE6A" w14:paraId="3EAB57BA" w14:textId="77777777">
        <w:trPr>
          <w:trHeight w:val="1500"/>
        </w:trPr>
        <w:tc>
          <w:tcPr>
            <w:tcW w:w="1271" w:type="dxa"/>
            <w:noWrap/>
            <w:tcMar/>
            <w:hideMark/>
          </w:tcPr>
          <w:p w:rsidRPr="00597278" w:rsidR="00255F46" w:rsidRDefault="00255F46" w14:paraId="4662A91B" w14:textId="77777777">
            <w:pPr>
              <w:rPr>
                <w:rFonts w:ascii="Aptos" w:hAnsi="Aptos"/>
                <w:sz w:val="18"/>
                <w:szCs w:val="18"/>
              </w:rPr>
            </w:pPr>
            <w:r w:rsidRPr="00597278">
              <w:rPr>
                <w:rFonts w:ascii="Aptos" w:hAnsi="Aptos"/>
                <w:sz w:val="18"/>
                <w:szCs w:val="18"/>
              </w:rPr>
              <w:t>Canada</w:t>
            </w:r>
          </w:p>
        </w:tc>
        <w:tc>
          <w:tcPr>
            <w:tcW w:w="1559" w:type="dxa"/>
            <w:noWrap/>
            <w:tcMar/>
            <w:hideMark/>
          </w:tcPr>
          <w:p w:rsidRPr="00597278" w:rsidR="00255F46" w:rsidRDefault="00255F46" w14:paraId="51FE44E1" w14:textId="77777777">
            <w:pPr>
              <w:rPr>
                <w:rFonts w:ascii="Aptos" w:hAnsi="Aptos"/>
                <w:sz w:val="18"/>
                <w:szCs w:val="18"/>
                <w:u w:val="single"/>
              </w:rPr>
            </w:pPr>
            <w:hyperlink w:history="1" r:id="rId17">
              <w:r w:rsidRPr="00597278">
                <w:rPr>
                  <w:rStyle w:val="Hyperlink"/>
                  <w:rFonts w:ascii="Aptos" w:hAnsi="Aptos"/>
                  <w:sz w:val="18"/>
                  <w:szCs w:val="18"/>
                </w:rPr>
                <w:t>IAAC Registry</w:t>
              </w:r>
            </w:hyperlink>
          </w:p>
        </w:tc>
        <w:tc>
          <w:tcPr>
            <w:tcW w:w="2127" w:type="dxa"/>
            <w:noWrap/>
            <w:tcMar/>
            <w:hideMark/>
          </w:tcPr>
          <w:p w:rsidRPr="00597278" w:rsidR="00255F46" w:rsidRDefault="00255F46" w14:paraId="22A53DF0" w14:textId="77777777">
            <w:pPr>
              <w:rPr>
                <w:rFonts w:ascii="Aptos" w:hAnsi="Aptos"/>
                <w:sz w:val="18"/>
                <w:szCs w:val="18"/>
              </w:rPr>
            </w:pPr>
            <w:r w:rsidRPr="00597278">
              <w:rPr>
                <w:rFonts w:ascii="Aptos" w:hAnsi="Aptos"/>
                <w:sz w:val="18"/>
                <w:szCs w:val="18"/>
              </w:rPr>
              <w:t>Impact Assessment Agency of Canada</w:t>
            </w:r>
          </w:p>
        </w:tc>
        <w:tc>
          <w:tcPr>
            <w:tcW w:w="1701" w:type="dxa"/>
            <w:noWrap/>
            <w:tcMar/>
            <w:hideMark/>
          </w:tcPr>
          <w:p w:rsidRPr="00597278" w:rsidR="00255F46" w:rsidRDefault="00255F46" w14:paraId="3845DDA1" w14:textId="77777777">
            <w:pPr>
              <w:rPr>
                <w:rFonts w:ascii="Aptos" w:hAnsi="Aptos"/>
                <w:sz w:val="18"/>
                <w:szCs w:val="18"/>
                <w:u w:val="single"/>
              </w:rPr>
            </w:pPr>
            <w:hyperlink w:history="1" r:id="rId18">
              <w:r w:rsidRPr="00597278">
                <w:rPr>
                  <w:rStyle w:val="Hyperlink"/>
                  <w:rFonts w:ascii="Aptos" w:hAnsi="Aptos"/>
                  <w:sz w:val="18"/>
                  <w:szCs w:val="18"/>
                </w:rPr>
                <w:t>registry-registre@iaac-aeic.gc.ca</w:t>
              </w:r>
            </w:hyperlink>
          </w:p>
        </w:tc>
        <w:tc>
          <w:tcPr>
            <w:tcW w:w="3412" w:type="dxa"/>
            <w:noWrap/>
            <w:tcMar/>
            <w:hideMark/>
          </w:tcPr>
          <w:p w:rsidRPr="00597278" w:rsidR="00255F46" w:rsidRDefault="00255F46" w14:paraId="6B54413A" w14:textId="0F41A81E">
            <w:pPr>
              <w:rPr>
                <w:rFonts w:ascii="Aptos" w:hAnsi="Aptos"/>
                <w:sz w:val="18"/>
                <w:szCs w:val="18"/>
              </w:rPr>
            </w:pPr>
            <w:r w:rsidRPr="00597278">
              <w:rPr>
                <w:rFonts w:ascii="Aptos" w:hAnsi="Aptos"/>
                <w:sz w:val="18"/>
                <w:szCs w:val="18"/>
              </w:rPr>
              <w:t>No</w:t>
            </w:r>
            <w:del w:author="Sugeet Miglani" w:date="2025-03-05T12:54:00Z" w16du:dateUtc="2025-03-05T20:54:00Z" w:id="45">
              <w:r w:rsidRPr="00597278" w:rsidDel="00FB7815">
                <w:rPr>
                  <w:rFonts w:ascii="Aptos" w:hAnsi="Aptos"/>
                  <w:sz w:val="18"/>
                  <w:szCs w:val="18"/>
                </w:rPr>
                <w:delText xml:space="preserve">. </w:delText>
              </w:r>
            </w:del>
            <w:ins w:author="Sugeet Miglani" w:date="2025-03-05T12:54:00Z" w16du:dateUtc="2025-03-05T20:54:00Z" w:id="46">
              <w:r w:rsidR="00FB7815">
                <w:rPr>
                  <w:rFonts w:ascii="Aptos" w:hAnsi="Aptos"/>
                  <w:sz w:val="18"/>
                  <w:szCs w:val="18"/>
                </w:rPr>
                <w:br/>
              </w:r>
              <w:r w:rsidR="00FB7815">
                <w:rPr>
                  <w:rFonts w:ascii="Aptos" w:hAnsi="Aptos"/>
                  <w:sz w:val="18"/>
                  <w:szCs w:val="18"/>
                </w:rPr>
                <w:br/>
              </w:r>
            </w:ins>
            <w:r w:rsidRPr="00597278">
              <w:rPr>
                <w:rFonts w:ascii="Aptos" w:hAnsi="Aptos"/>
                <w:sz w:val="18"/>
                <w:szCs w:val="18"/>
              </w:rPr>
              <w:t>Documents for most archived projects (assessed prior to CEAA 2012) are not available.</w:t>
            </w:r>
          </w:p>
          <w:p w:rsidRPr="00597278" w:rsidR="00255F46" w:rsidDel="00193681" w:rsidRDefault="00255F46" w14:paraId="1A5742D0" w14:textId="2BD4E35A">
            <w:pPr>
              <w:rPr>
                <w:del w:author="Sugeet Miglani" w:date="2025-03-05T12:55:00Z" w16du:dateUtc="2025-03-05T20:55:00Z" w:id="47"/>
                <w:rFonts w:ascii="Aptos" w:hAnsi="Aptos"/>
                <w:sz w:val="18"/>
                <w:szCs w:val="18"/>
              </w:rPr>
            </w:pPr>
          </w:p>
          <w:p w:rsidRPr="00597278" w:rsidR="00255F46" w:rsidRDefault="00255F46" w14:paraId="20AAD90A" w14:textId="77777777">
            <w:pPr>
              <w:rPr>
                <w:rFonts w:ascii="Aptos" w:hAnsi="Aptos"/>
                <w:sz w:val="18"/>
                <w:szCs w:val="18"/>
              </w:rPr>
            </w:pPr>
            <w:r w:rsidRPr="00597278">
              <w:rPr>
                <w:rFonts w:ascii="Aptos" w:hAnsi="Aptos"/>
                <w:sz w:val="18"/>
                <w:szCs w:val="18"/>
                <w:lang w:val="en-US"/>
              </w:rPr>
              <w:t>An easy way to narrow down to EIS documents is to check the 'additional information' box in the left-hand panel when searching for a project.</w:t>
            </w:r>
          </w:p>
          <w:p w:rsidRPr="00597278" w:rsidR="00255F46" w:rsidRDefault="00255F46" w14:paraId="5555264E" w14:textId="77777777">
            <w:pPr>
              <w:rPr>
                <w:rFonts w:ascii="Aptos" w:hAnsi="Aptos"/>
                <w:sz w:val="18"/>
                <w:szCs w:val="18"/>
              </w:rPr>
            </w:pPr>
          </w:p>
        </w:tc>
      </w:tr>
      <w:tr w:rsidRPr="00597278" w:rsidR="00255F46" w:rsidTr="60FFCE6A" w14:paraId="72AACDEF" w14:textId="77777777">
        <w:trPr>
          <w:trHeight w:val="900"/>
        </w:trPr>
        <w:tc>
          <w:tcPr>
            <w:tcW w:w="1271" w:type="dxa"/>
            <w:noWrap/>
            <w:tcMar/>
            <w:hideMark/>
          </w:tcPr>
          <w:p w:rsidRPr="00597278" w:rsidR="00255F46" w:rsidRDefault="00255F46" w14:paraId="4E5148CB" w14:textId="77777777">
            <w:pPr>
              <w:rPr>
                <w:rFonts w:ascii="Aptos" w:hAnsi="Aptos"/>
                <w:sz w:val="18"/>
                <w:szCs w:val="18"/>
              </w:rPr>
            </w:pPr>
            <w:r w:rsidRPr="00597278">
              <w:rPr>
                <w:rFonts w:ascii="Aptos" w:hAnsi="Aptos"/>
                <w:sz w:val="18"/>
                <w:szCs w:val="18"/>
              </w:rPr>
              <w:t>British Columbia</w:t>
            </w:r>
          </w:p>
        </w:tc>
        <w:tc>
          <w:tcPr>
            <w:tcW w:w="1559" w:type="dxa"/>
            <w:noWrap/>
            <w:tcMar/>
            <w:hideMark/>
          </w:tcPr>
          <w:p w:rsidRPr="00597278" w:rsidR="00255F46" w:rsidRDefault="00255F46" w14:paraId="1F6285DD" w14:textId="77777777">
            <w:pPr>
              <w:rPr>
                <w:rFonts w:ascii="Aptos" w:hAnsi="Aptos"/>
                <w:sz w:val="18"/>
                <w:szCs w:val="18"/>
                <w:u w:val="single"/>
              </w:rPr>
            </w:pPr>
            <w:hyperlink w:history="1" r:id="rId19">
              <w:r w:rsidRPr="00597278">
                <w:rPr>
                  <w:rStyle w:val="Hyperlink"/>
                  <w:rFonts w:ascii="Aptos" w:hAnsi="Aptos"/>
                  <w:sz w:val="18"/>
                  <w:szCs w:val="18"/>
                </w:rPr>
                <w:t>EA registry</w:t>
              </w:r>
            </w:hyperlink>
          </w:p>
        </w:tc>
        <w:tc>
          <w:tcPr>
            <w:tcW w:w="2127" w:type="dxa"/>
            <w:noWrap/>
            <w:tcMar/>
            <w:hideMark/>
          </w:tcPr>
          <w:p w:rsidRPr="00597278" w:rsidR="00255F46" w:rsidRDefault="00255F46" w14:paraId="21B63B44" w14:textId="77777777">
            <w:pPr>
              <w:rPr>
                <w:rFonts w:ascii="Aptos" w:hAnsi="Aptos"/>
                <w:sz w:val="18"/>
                <w:szCs w:val="18"/>
              </w:rPr>
            </w:pPr>
            <w:r w:rsidRPr="00597278">
              <w:rPr>
                <w:rFonts w:ascii="Aptos" w:hAnsi="Aptos"/>
                <w:sz w:val="18"/>
                <w:szCs w:val="18"/>
              </w:rPr>
              <w:t>Environmental Assessment Office, Ministry of Environment and Climate Change Strategy</w:t>
            </w:r>
          </w:p>
        </w:tc>
        <w:tc>
          <w:tcPr>
            <w:tcW w:w="1701" w:type="dxa"/>
            <w:noWrap/>
            <w:tcMar/>
            <w:hideMark/>
          </w:tcPr>
          <w:p w:rsidRPr="00597278" w:rsidR="00255F46" w:rsidRDefault="00255F46" w14:paraId="670C5A38" w14:textId="77777777">
            <w:pPr>
              <w:rPr>
                <w:rFonts w:ascii="Aptos" w:hAnsi="Aptos"/>
                <w:sz w:val="18"/>
                <w:szCs w:val="18"/>
                <w:u w:val="single"/>
              </w:rPr>
            </w:pPr>
            <w:hyperlink w:history="1" r:id="rId20">
              <w:r w:rsidRPr="00597278">
                <w:rPr>
                  <w:rStyle w:val="Hyperlink"/>
                  <w:rFonts w:ascii="Aptos" w:hAnsi="Aptos"/>
                  <w:sz w:val="18"/>
                  <w:szCs w:val="18"/>
                </w:rPr>
                <w:t>eaoinfo@gov.bc.ca</w:t>
              </w:r>
            </w:hyperlink>
          </w:p>
        </w:tc>
        <w:tc>
          <w:tcPr>
            <w:tcW w:w="3412" w:type="dxa"/>
            <w:noWrap/>
            <w:tcMar/>
            <w:hideMark/>
          </w:tcPr>
          <w:p w:rsidRPr="00597278" w:rsidR="00255F46" w:rsidRDefault="00255F46" w14:paraId="5FEE1139" w14:textId="77777777">
            <w:pPr>
              <w:rPr>
                <w:rFonts w:ascii="Aptos" w:hAnsi="Aptos"/>
                <w:sz w:val="18"/>
                <w:szCs w:val="18"/>
              </w:rPr>
            </w:pPr>
            <w:r w:rsidRPr="00597278">
              <w:rPr>
                <w:rFonts w:ascii="Aptos" w:hAnsi="Aptos"/>
                <w:sz w:val="18"/>
                <w:szCs w:val="18"/>
              </w:rPr>
              <w:t>Yes</w:t>
            </w:r>
          </w:p>
          <w:p w:rsidRPr="00597278" w:rsidR="00255F46" w:rsidRDefault="00255F46" w14:paraId="4B17B3B7" w14:textId="77777777">
            <w:pPr>
              <w:rPr>
                <w:rFonts w:ascii="Aptos" w:hAnsi="Aptos"/>
                <w:sz w:val="18"/>
                <w:szCs w:val="18"/>
              </w:rPr>
            </w:pPr>
          </w:p>
          <w:p w:rsidRPr="00597278" w:rsidR="00255F46" w:rsidRDefault="00255F46" w14:paraId="67563E8E" w14:textId="77777777">
            <w:pPr>
              <w:rPr>
                <w:rFonts w:ascii="Aptos" w:hAnsi="Aptos"/>
                <w:sz w:val="18"/>
                <w:szCs w:val="18"/>
              </w:rPr>
            </w:pPr>
            <w:r w:rsidRPr="00597278">
              <w:rPr>
                <w:rFonts w:ascii="Aptos" w:hAnsi="Aptos"/>
                <w:sz w:val="18"/>
                <w:szCs w:val="18"/>
              </w:rPr>
              <w:t>Use advanced filters and select 'application materials' to narrow down to EIS documents</w:t>
            </w:r>
          </w:p>
        </w:tc>
      </w:tr>
      <w:tr w:rsidRPr="00597278" w:rsidR="00255F46" w:rsidTr="60FFCE6A" w14:paraId="06A01901" w14:textId="77777777">
        <w:trPr>
          <w:trHeight w:val="274"/>
        </w:trPr>
        <w:tc>
          <w:tcPr>
            <w:tcW w:w="1271" w:type="dxa"/>
            <w:noWrap/>
            <w:tcMar/>
            <w:hideMark/>
          </w:tcPr>
          <w:p w:rsidRPr="00597278" w:rsidR="00255F46" w:rsidRDefault="00255F46" w14:paraId="1DAB4FCC" w14:textId="77777777">
            <w:pPr>
              <w:rPr>
                <w:rFonts w:ascii="Aptos" w:hAnsi="Aptos"/>
                <w:sz w:val="18"/>
                <w:szCs w:val="18"/>
              </w:rPr>
            </w:pPr>
            <w:r w:rsidRPr="00597278">
              <w:rPr>
                <w:rFonts w:ascii="Aptos" w:hAnsi="Aptos"/>
                <w:sz w:val="18"/>
                <w:szCs w:val="18"/>
              </w:rPr>
              <w:t>Alberta</w:t>
            </w:r>
          </w:p>
        </w:tc>
        <w:tc>
          <w:tcPr>
            <w:tcW w:w="1559" w:type="dxa"/>
            <w:noWrap/>
            <w:tcMar/>
            <w:hideMark/>
          </w:tcPr>
          <w:p w:rsidRPr="00597278" w:rsidR="00255F46" w:rsidRDefault="00255F46" w14:paraId="50211642" w14:textId="77777777">
            <w:pPr>
              <w:rPr>
                <w:rStyle w:val="Hyperlink"/>
                <w:rFonts w:ascii="Aptos" w:hAnsi="Aptos"/>
                <w:sz w:val="18"/>
                <w:szCs w:val="18"/>
              </w:rPr>
            </w:pPr>
            <w:hyperlink w:history="1" r:id="rId21">
              <w:r w:rsidRPr="00597278">
                <w:rPr>
                  <w:rStyle w:val="Hyperlink"/>
                  <w:rFonts w:ascii="Aptos" w:hAnsi="Aptos"/>
                  <w:sz w:val="18"/>
                  <w:szCs w:val="18"/>
                </w:rPr>
                <w:t>EA registry</w:t>
              </w:r>
            </w:hyperlink>
          </w:p>
          <w:p w:rsidRPr="00597278" w:rsidR="00255F46" w:rsidRDefault="00255F46" w14:paraId="205FB0F4" w14:textId="77777777">
            <w:pPr>
              <w:rPr>
                <w:rStyle w:val="Hyperlink"/>
                <w:rFonts w:ascii="Aptos" w:hAnsi="Aptos"/>
                <w:sz w:val="18"/>
                <w:szCs w:val="18"/>
              </w:rPr>
            </w:pPr>
          </w:p>
          <w:p w:rsidRPr="00597278" w:rsidR="00255F46" w:rsidRDefault="00255F46" w14:paraId="1214455A" w14:textId="77777777">
            <w:pPr>
              <w:rPr>
                <w:rFonts w:ascii="Aptos" w:hAnsi="Aptos"/>
                <w:sz w:val="18"/>
                <w:szCs w:val="18"/>
              </w:rPr>
            </w:pPr>
            <w:hyperlink w:history="1" r:id="rId22">
              <w:r w:rsidRPr="00597278">
                <w:rPr>
                  <w:rStyle w:val="Hyperlink"/>
                  <w:rFonts w:ascii="Aptos" w:hAnsi="Aptos"/>
                  <w:sz w:val="18"/>
                  <w:szCs w:val="18"/>
                </w:rPr>
                <w:t>Public decision registry</w:t>
              </w:r>
            </w:hyperlink>
          </w:p>
        </w:tc>
        <w:tc>
          <w:tcPr>
            <w:tcW w:w="2127" w:type="dxa"/>
            <w:noWrap/>
            <w:tcMar/>
            <w:hideMark/>
          </w:tcPr>
          <w:p w:rsidRPr="00597278" w:rsidR="00255F46" w:rsidRDefault="00255F46" w14:paraId="2EB556D4" w14:textId="77777777">
            <w:pPr>
              <w:rPr>
                <w:rFonts w:ascii="Aptos" w:hAnsi="Aptos"/>
                <w:sz w:val="18"/>
                <w:szCs w:val="18"/>
              </w:rPr>
            </w:pPr>
            <w:r w:rsidRPr="00597278">
              <w:rPr>
                <w:rFonts w:ascii="Aptos" w:hAnsi="Aptos"/>
                <w:sz w:val="18"/>
                <w:szCs w:val="18"/>
              </w:rPr>
              <w:t>Environment and Parks</w:t>
            </w:r>
          </w:p>
        </w:tc>
        <w:tc>
          <w:tcPr>
            <w:tcW w:w="1701" w:type="dxa"/>
            <w:noWrap/>
            <w:tcMar/>
            <w:hideMark/>
          </w:tcPr>
          <w:p w:rsidRPr="00597278" w:rsidR="00255F46" w:rsidRDefault="00255F46" w14:paraId="7DD0C147" w14:textId="77777777">
            <w:pPr>
              <w:rPr>
                <w:rFonts w:ascii="Aptos" w:hAnsi="Aptos"/>
                <w:sz w:val="18"/>
                <w:szCs w:val="18"/>
                <w:u w:val="single"/>
              </w:rPr>
            </w:pPr>
            <w:hyperlink w:history="1" r:id="rId23">
              <w:r w:rsidRPr="00597278">
                <w:rPr>
                  <w:rStyle w:val="Hyperlink"/>
                  <w:rFonts w:ascii="Aptos" w:hAnsi="Aptos"/>
                  <w:sz w:val="18"/>
                  <w:szCs w:val="18"/>
                </w:rPr>
                <w:t>environmental.assessment@gov.ab.ca</w:t>
              </w:r>
            </w:hyperlink>
          </w:p>
        </w:tc>
        <w:tc>
          <w:tcPr>
            <w:tcW w:w="3412" w:type="dxa"/>
            <w:noWrap/>
            <w:tcMar/>
            <w:hideMark/>
          </w:tcPr>
          <w:p w:rsidRPr="00597278" w:rsidR="00255F46" w:rsidRDefault="00255F46" w14:paraId="4C93BED2" w14:textId="7C26E578">
            <w:pPr>
              <w:rPr>
                <w:rFonts w:ascii="Aptos" w:hAnsi="Aptos"/>
                <w:sz w:val="18"/>
                <w:szCs w:val="18"/>
              </w:rPr>
            </w:pPr>
            <w:r w:rsidRPr="00597278">
              <w:rPr>
                <w:rFonts w:ascii="Aptos" w:hAnsi="Aptos"/>
                <w:sz w:val="18"/>
                <w:szCs w:val="18"/>
                <w:lang w:val="en-US"/>
              </w:rPr>
              <w:t>No</w:t>
            </w:r>
            <w:r w:rsidRPr="00597278">
              <w:rPr>
                <w:rFonts w:ascii="Aptos" w:hAnsi="Aptos"/>
                <w:sz w:val="18"/>
                <w:szCs w:val="18"/>
              </w:rPr>
              <w:br/>
            </w:r>
            <w:r w:rsidRPr="00597278">
              <w:rPr>
                <w:rFonts w:ascii="Aptos" w:hAnsi="Aptos"/>
                <w:sz w:val="18"/>
                <w:szCs w:val="18"/>
              </w:rPr>
              <w:br/>
            </w:r>
            <w:del w:author="Sugeet Miglani" w:date="2025-03-05T12:54:00Z" w16du:dateUtc="2025-03-05T20:54:00Z" w:id="48">
              <w:r w:rsidRPr="00597278" w:rsidDel="00786E7F">
                <w:rPr>
                  <w:rFonts w:ascii="Aptos" w:hAnsi="Aptos"/>
                  <w:sz w:val="18"/>
                  <w:szCs w:val="18"/>
                  <w:lang w:val="en-US"/>
                </w:rPr>
                <w:delText>In Alberta, IA</w:delText>
              </w:r>
            </w:del>
            <w:ins w:author="Sugeet Miglani" w:date="2025-03-05T12:54:00Z" w16du:dateUtc="2025-03-05T20:54:00Z" w:id="49">
              <w:r w:rsidR="00786E7F">
                <w:rPr>
                  <w:rFonts w:ascii="Aptos" w:hAnsi="Aptos"/>
                  <w:sz w:val="18"/>
                  <w:szCs w:val="18"/>
                  <w:lang w:val="en-US"/>
                </w:rPr>
                <w:t>IAs</w:t>
              </w:r>
            </w:ins>
            <w:r w:rsidRPr="00597278">
              <w:rPr>
                <w:rFonts w:ascii="Aptos" w:hAnsi="Aptos"/>
                <w:sz w:val="18"/>
                <w:szCs w:val="18"/>
                <w:lang w:val="en-US"/>
              </w:rPr>
              <w:t xml:space="preserve"> are approved by the Energy Regulatory Board (or its predecessor/s). </w:t>
            </w:r>
            <w:del w:author="Sugeet Miglani" w:date="2025-03-05T12:55:00Z" w16du:dateUtc="2025-03-05T20:55:00Z" w:id="50">
              <w:r w:rsidRPr="00597278" w:rsidDel="00C255AE">
                <w:rPr>
                  <w:rFonts w:ascii="Aptos" w:hAnsi="Aptos"/>
                  <w:sz w:val="18"/>
                  <w:szCs w:val="18"/>
                  <w:lang w:val="en-US"/>
                </w:rPr>
                <w:delText xml:space="preserve">Easiest </w:delText>
              </w:r>
            </w:del>
            <w:ins w:author="Sugeet Miglani" w:date="2025-03-05T12:55:00Z" w16du:dateUtc="2025-03-05T20:55:00Z" w:id="51">
              <w:r w:rsidR="00C255AE">
                <w:rPr>
                  <w:rFonts w:ascii="Aptos" w:hAnsi="Aptos"/>
                  <w:sz w:val="18"/>
                  <w:szCs w:val="18"/>
                  <w:lang w:val="en-US"/>
                </w:rPr>
                <w:t>The e</w:t>
              </w:r>
              <w:r w:rsidRPr="00597278" w:rsidR="00C255AE">
                <w:rPr>
                  <w:rFonts w:ascii="Aptos" w:hAnsi="Aptos"/>
                  <w:sz w:val="18"/>
                  <w:szCs w:val="18"/>
                  <w:lang w:val="en-US"/>
                </w:rPr>
                <w:t xml:space="preserve">asiest </w:t>
              </w:r>
            </w:ins>
            <w:r w:rsidRPr="00597278">
              <w:rPr>
                <w:rFonts w:ascii="Aptos" w:hAnsi="Aptos"/>
                <w:sz w:val="18"/>
                <w:szCs w:val="18"/>
                <w:lang w:val="en-US"/>
              </w:rPr>
              <w:t xml:space="preserve">way to locate decisions is to search using project name or the application number associated with the IA as keywords in </w:t>
            </w:r>
            <w:hyperlink r:id="rId24">
              <w:r w:rsidRPr="00597278">
                <w:rPr>
                  <w:rStyle w:val="Hyperlink"/>
                  <w:rFonts w:ascii="Aptos" w:hAnsi="Aptos"/>
                  <w:sz w:val="18"/>
                  <w:szCs w:val="18"/>
                  <w:lang w:val="en-US"/>
                </w:rPr>
                <w:t>https://www.aer.ca/regulating-development/project-application/decisions</w:t>
              </w:r>
              <w:r w:rsidRPr="00597278">
                <w:rPr>
                  <w:rFonts w:ascii="Aptos" w:hAnsi="Aptos"/>
                  <w:sz w:val="18"/>
                  <w:szCs w:val="18"/>
                </w:rPr>
                <w:br/>
              </w:r>
            </w:hyperlink>
            <w:r w:rsidRPr="00597278">
              <w:rPr>
                <w:rFonts w:ascii="Aptos" w:hAnsi="Aptos"/>
                <w:sz w:val="18"/>
                <w:szCs w:val="18"/>
                <w:lang w:val="en-US"/>
              </w:rPr>
              <w:t xml:space="preserve">Decisions are also available at </w:t>
            </w:r>
            <w:hyperlink r:id="rId25">
              <w:r w:rsidRPr="00597278">
                <w:rPr>
                  <w:rStyle w:val="Hyperlink"/>
                  <w:rFonts w:ascii="Aptos" w:hAnsi="Aptos"/>
                  <w:sz w:val="18"/>
                  <w:szCs w:val="18"/>
                  <w:lang w:val="en-US"/>
                </w:rPr>
                <w:t>https://had.aer.ca</w:t>
              </w:r>
            </w:hyperlink>
            <w:r w:rsidRPr="00597278">
              <w:rPr>
                <w:rFonts w:ascii="Aptos" w:hAnsi="Aptos"/>
                <w:sz w:val="18"/>
                <w:szCs w:val="18"/>
                <w:lang w:val="en-US"/>
              </w:rPr>
              <w:t xml:space="preserve"> </w:t>
            </w:r>
            <w:del w:author="Sugeet Miglani" w:date="2025-03-05T12:56:00Z" w16du:dateUtc="2025-03-05T20:56:00Z" w:id="52">
              <w:r w:rsidRPr="00597278" w:rsidDel="009F1083">
                <w:rPr>
                  <w:rFonts w:ascii="Aptos" w:hAnsi="Aptos"/>
                  <w:sz w:val="18"/>
                  <w:szCs w:val="18"/>
                  <w:lang w:val="en-US"/>
                </w:rPr>
                <w:delText xml:space="preserve">however </w:delText>
              </w:r>
            </w:del>
            <w:ins w:author="Sugeet Miglani" w:date="2025-03-05T12:56:00Z" w16du:dateUtc="2025-03-05T20:56:00Z" w:id="53">
              <w:r w:rsidR="009F1083">
                <w:rPr>
                  <w:rFonts w:ascii="Aptos" w:hAnsi="Aptos"/>
                  <w:sz w:val="18"/>
                  <w:szCs w:val="18"/>
                  <w:lang w:val="en-US"/>
                </w:rPr>
                <w:t xml:space="preserve">While </w:t>
              </w:r>
              <w:r w:rsidRPr="00597278" w:rsidR="009F1083">
                <w:rPr>
                  <w:rFonts w:ascii="Aptos" w:hAnsi="Aptos"/>
                  <w:sz w:val="18"/>
                  <w:szCs w:val="18"/>
                  <w:lang w:val="en-US"/>
                </w:rPr>
                <w:t xml:space="preserve"> </w:t>
              </w:r>
            </w:ins>
            <w:r w:rsidRPr="00597278">
              <w:rPr>
                <w:rFonts w:ascii="Aptos" w:hAnsi="Aptos"/>
                <w:sz w:val="18"/>
                <w:szCs w:val="18"/>
                <w:lang w:val="en-US"/>
              </w:rPr>
              <w:t>it doesn’t provide an exact date or document link</w:t>
            </w:r>
            <w:del w:author="Sugeet Miglani" w:date="2025-03-05T12:56:00Z" w16du:dateUtc="2025-03-05T20:56:00Z" w:id="54">
              <w:r w:rsidRPr="00597278" w:rsidDel="009F1083">
                <w:rPr>
                  <w:rFonts w:ascii="Aptos" w:hAnsi="Aptos"/>
                  <w:sz w:val="18"/>
                  <w:szCs w:val="18"/>
                  <w:lang w:val="en-US"/>
                </w:rPr>
                <w:delText>.</w:delText>
              </w:r>
              <w:r w:rsidRPr="00597278" w:rsidDel="009F1083">
                <w:rPr>
                  <w:rFonts w:ascii="Aptos" w:hAnsi="Aptos"/>
                  <w:sz w:val="18"/>
                  <w:szCs w:val="18"/>
                </w:rPr>
                <w:br/>
              </w:r>
              <w:r w:rsidRPr="00597278" w:rsidDel="009F1083">
                <w:rPr>
                  <w:rFonts w:ascii="Aptos" w:hAnsi="Aptos"/>
                  <w:sz w:val="18"/>
                  <w:szCs w:val="18"/>
                  <w:lang w:val="en-US"/>
                </w:rPr>
                <w:delText xml:space="preserve">However, </w:delText>
              </w:r>
              <w:r w:rsidDel="009F1083">
                <w:fldChar w:fldCharType="begin"/>
              </w:r>
              <w:r w:rsidDel="009F1083">
                <w:delInstrText>HYPERLINK "https://had.aer.ca" \h</w:delInstrText>
              </w:r>
              <w:r w:rsidDel="009F1083">
                <w:fldChar w:fldCharType="separate"/>
              </w:r>
              <w:r w:rsidRPr="00597278" w:rsidDel="009F1083">
                <w:rPr>
                  <w:rStyle w:val="Hyperlink"/>
                  <w:rFonts w:ascii="Aptos" w:hAnsi="Aptos"/>
                  <w:sz w:val="18"/>
                  <w:szCs w:val="18"/>
                  <w:lang w:val="en-US"/>
                </w:rPr>
                <w:delText>https://had.aer.ca</w:delText>
              </w:r>
              <w:r w:rsidDel="009F1083">
                <w:fldChar w:fldCharType="end"/>
              </w:r>
            </w:del>
            <w:ins w:author="Sugeet Miglani" w:date="2025-03-05T12:56:00Z" w16du:dateUtc="2025-03-05T20:56:00Z" w:id="55">
              <w:r w:rsidR="009F1083">
                <w:rPr>
                  <w:rFonts w:ascii="Aptos" w:hAnsi="Aptos"/>
                  <w:sz w:val="18"/>
                  <w:szCs w:val="18"/>
                  <w:lang w:val="en-US"/>
                </w:rPr>
                <w:t>, it</w:t>
              </w:r>
            </w:ins>
            <w:r w:rsidRPr="00597278">
              <w:rPr>
                <w:rFonts w:ascii="Aptos" w:hAnsi="Aptos"/>
                <w:sz w:val="18"/>
                <w:szCs w:val="18"/>
                <w:lang w:val="en-US"/>
              </w:rPr>
              <w:t xml:space="preserve"> can be used to locate application number(s) to </w:t>
            </w:r>
            <w:del w:author="Sugeet Miglani" w:date="2025-03-05T12:56:00Z" w16du:dateUtc="2025-03-05T20:56:00Z" w:id="56">
              <w:r w:rsidRPr="00597278" w:rsidDel="00334870">
                <w:rPr>
                  <w:rFonts w:ascii="Aptos" w:hAnsi="Aptos"/>
                  <w:sz w:val="18"/>
                  <w:szCs w:val="18"/>
                  <w:lang w:val="en-US"/>
                </w:rPr>
                <w:delText xml:space="preserve">use </w:delText>
              </w:r>
            </w:del>
            <w:ins w:author="Sugeet Miglani" w:date="2025-03-05T12:56:00Z" w16du:dateUtc="2025-03-05T20:56:00Z" w:id="57">
              <w:r w:rsidR="00334870">
                <w:rPr>
                  <w:rFonts w:ascii="Aptos" w:hAnsi="Aptos"/>
                  <w:sz w:val="18"/>
                  <w:szCs w:val="18"/>
                  <w:lang w:val="en-US"/>
                </w:rPr>
                <w:t>perform</w:t>
              </w:r>
            </w:ins>
            <w:ins w:author="Sugeet Miglani" w:date="2025-03-05T12:57:00Z" w16du:dateUtc="2025-03-05T20:57:00Z" w:id="58">
              <w:r w:rsidR="00334870">
                <w:rPr>
                  <w:rFonts w:ascii="Aptos" w:hAnsi="Aptos"/>
                  <w:sz w:val="18"/>
                  <w:szCs w:val="18"/>
                  <w:lang w:val="en-US"/>
                </w:rPr>
                <w:t xml:space="preserve"> searches</w:t>
              </w:r>
            </w:ins>
            <w:ins w:author="Sugeet Miglani" w:date="2025-03-05T12:56:00Z" w16du:dateUtc="2025-03-05T20:56:00Z" w:id="59">
              <w:r w:rsidRPr="00597278" w:rsidR="00334870">
                <w:rPr>
                  <w:rFonts w:ascii="Aptos" w:hAnsi="Aptos"/>
                  <w:sz w:val="18"/>
                  <w:szCs w:val="18"/>
                  <w:lang w:val="en-US"/>
                </w:rPr>
                <w:t xml:space="preserve"> </w:t>
              </w:r>
            </w:ins>
            <w:r w:rsidRPr="00597278">
              <w:rPr>
                <w:rFonts w:ascii="Aptos" w:hAnsi="Aptos"/>
                <w:sz w:val="18"/>
                <w:szCs w:val="18"/>
                <w:lang w:val="en-US"/>
              </w:rPr>
              <w:t xml:space="preserve">in </w:t>
            </w:r>
            <w:ins w:author="Sugeet Miglani" w:date="2025-03-05T12:57:00Z" w16du:dateUtc="2025-03-05T20:57:00Z" w:id="60">
              <w:r w:rsidR="00334870">
                <w:rPr>
                  <w:rFonts w:ascii="Aptos" w:hAnsi="Aptos"/>
                  <w:sz w:val="18"/>
                  <w:szCs w:val="18"/>
                  <w:lang w:val="en-US"/>
                </w:rPr>
                <w:t xml:space="preserve">the </w:t>
              </w:r>
            </w:ins>
            <w:r w:rsidRPr="00597278">
              <w:rPr>
                <w:rFonts w:ascii="Aptos" w:hAnsi="Aptos"/>
                <w:sz w:val="18"/>
                <w:szCs w:val="18"/>
                <w:lang w:val="en-US"/>
              </w:rPr>
              <w:t>link mentioned above.</w:t>
            </w:r>
          </w:p>
          <w:p w:rsidRPr="00597278" w:rsidR="00255F46" w:rsidRDefault="00255F46" w14:paraId="5B0C6C35" w14:textId="77777777">
            <w:pPr>
              <w:rPr>
                <w:rFonts w:ascii="Aptos" w:hAnsi="Aptos"/>
                <w:sz w:val="18"/>
                <w:szCs w:val="18"/>
              </w:rPr>
            </w:pPr>
          </w:p>
        </w:tc>
      </w:tr>
      <w:tr w:rsidRPr="00597278" w:rsidR="00255F46" w:rsidTr="60FFCE6A" w14:paraId="0F0E9E82" w14:textId="77777777">
        <w:trPr>
          <w:trHeight w:val="607"/>
        </w:trPr>
        <w:tc>
          <w:tcPr>
            <w:tcW w:w="1271" w:type="dxa"/>
            <w:noWrap/>
            <w:tcMar/>
            <w:hideMark/>
          </w:tcPr>
          <w:p w:rsidRPr="00597278" w:rsidR="00255F46" w:rsidRDefault="00255F46" w14:paraId="46EBF67B" w14:textId="77777777">
            <w:pPr>
              <w:rPr>
                <w:rFonts w:ascii="Aptos" w:hAnsi="Aptos"/>
                <w:sz w:val="18"/>
                <w:szCs w:val="18"/>
              </w:rPr>
            </w:pPr>
            <w:r w:rsidRPr="00597278">
              <w:rPr>
                <w:rFonts w:ascii="Aptos" w:hAnsi="Aptos"/>
                <w:sz w:val="18"/>
                <w:szCs w:val="18"/>
              </w:rPr>
              <w:t>Saskatchewan</w:t>
            </w:r>
          </w:p>
        </w:tc>
        <w:tc>
          <w:tcPr>
            <w:tcW w:w="1559" w:type="dxa"/>
            <w:noWrap/>
            <w:tcMar/>
            <w:hideMark/>
          </w:tcPr>
          <w:p w:rsidRPr="00597278" w:rsidR="00255F46" w:rsidRDefault="00255F46" w14:paraId="655BB296" w14:textId="77777777">
            <w:pPr>
              <w:rPr>
                <w:rFonts w:ascii="Aptos" w:hAnsi="Aptos"/>
                <w:sz w:val="18"/>
                <w:szCs w:val="18"/>
                <w:u w:val="single"/>
              </w:rPr>
            </w:pPr>
            <w:hyperlink w:history="1" w:anchor="/categories/81" r:id="rId26">
              <w:r w:rsidRPr="00597278">
                <w:rPr>
                  <w:rStyle w:val="Hyperlink"/>
                  <w:rFonts w:ascii="Aptos" w:hAnsi="Aptos"/>
                  <w:sz w:val="18"/>
                  <w:szCs w:val="18"/>
                </w:rPr>
                <w:t xml:space="preserve">SK publications </w:t>
              </w:r>
              <w:proofErr w:type="spellStart"/>
              <w:r w:rsidRPr="00597278">
                <w:rPr>
                  <w:rStyle w:val="Hyperlink"/>
                  <w:rFonts w:ascii="Aptos" w:hAnsi="Aptos"/>
                  <w:sz w:val="18"/>
                  <w:szCs w:val="18"/>
                </w:rPr>
                <w:t>centre</w:t>
              </w:r>
              <w:proofErr w:type="spellEnd"/>
            </w:hyperlink>
          </w:p>
        </w:tc>
        <w:tc>
          <w:tcPr>
            <w:tcW w:w="2127" w:type="dxa"/>
            <w:noWrap/>
            <w:tcMar/>
            <w:hideMark/>
          </w:tcPr>
          <w:p w:rsidRPr="00597278" w:rsidR="00255F46" w:rsidRDefault="00255F46" w14:paraId="09DEFF89" w14:textId="77777777">
            <w:pPr>
              <w:rPr>
                <w:rFonts w:ascii="Aptos" w:hAnsi="Aptos"/>
                <w:sz w:val="18"/>
                <w:szCs w:val="18"/>
              </w:rPr>
            </w:pPr>
            <w:r w:rsidRPr="00597278">
              <w:rPr>
                <w:rFonts w:ascii="Aptos" w:hAnsi="Aptos"/>
                <w:sz w:val="18"/>
                <w:szCs w:val="18"/>
              </w:rPr>
              <w:t>Environment</w:t>
            </w:r>
          </w:p>
        </w:tc>
        <w:tc>
          <w:tcPr>
            <w:tcW w:w="1701" w:type="dxa"/>
            <w:noWrap/>
            <w:tcMar/>
            <w:hideMark/>
          </w:tcPr>
          <w:p w:rsidRPr="00597278" w:rsidR="00255F46" w:rsidRDefault="00255F46" w14:paraId="4AFDD27B" w14:textId="77777777">
            <w:pPr>
              <w:rPr>
                <w:rFonts w:ascii="Aptos" w:hAnsi="Aptos"/>
                <w:sz w:val="18"/>
                <w:szCs w:val="18"/>
                <w:u w:val="single"/>
              </w:rPr>
            </w:pPr>
            <w:hyperlink w:history="1" r:id="rId27">
              <w:r w:rsidRPr="00597278">
                <w:rPr>
                  <w:rStyle w:val="Hyperlink"/>
                  <w:rFonts w:ascii="Aptos" w:hAnsi="Aptos"/>
                  <w:sz w:val="18"/>
                  <w:szCs w:val="18"/>
                </w:rPr>
                <w:t xml:space="preserve">centre.inquiry@gov.sk.ca </w:t>
              </w:r>
            </w:hyperlink>
          </w:p>
        </w:tc>
        <w:tc>
          <w:tcPr>
            <w:tcW w:w="3412" w:type="dxa"/>
            <w:noWrap/>
            <w:tcMar/>
            <w:hideMark/>
          </w:tcPr>
          <w:p w:rsidRPr="00597278" w:rsidR="00255F46" w:rsidRDefault="00255F46" w14:paraId="06809CDE" w14:textId="77777777">
            <w:pPr>
              <w:rPr>
                <w:rFonts w:ascii="Aptos" w:hAnsi="Aptos"/>
                <w:sz w:val="18"/>
                <w:szCs w:val="18"/>
              </w:rPr>
            </w:pPr>
            <w:r w:rsidRPr="00597278">
              <w:rPr>
                <w:rFonts w:ascii="Aptos" w:hAnsi="Aptos"/>
                <w:sz w:val="18"/>
                <w:szCs w:val="18"/>
              </w:rPr>
              <w:t>No</w:t>
            </w:r>
          </w:p>
        </w:tc>
      </w:tr>
      <w:tr w:rsidRPr="00597278" w:rsidR="00255F46" w:rsidTr="60FFCE6A" w14:paraId="4D34BAAB" w14:textId="77777777">
        <w:trPr>
          <w:trHeight w:val="154"/>
        </w:trPr>
        <w:tc>
          <w:tcPr>
            <w:tcW w:w="1271" w:type="dxa"/>
            <w:noWrap/>
            <w:tcMar/>
            <w:hideMark/>
          </w:tcPr>
          <w:p w:rsidRPr="00597278" w:rsidR="00255F46" w:rsidRDefault="00255F46" w14:paraId="3EE39AFF" w14:textId="77777777">
            <w:pPr>
              <w:rPr>
                <w:rFonts w:ascii="Aptos" w:hAnsi="Aptos"/>
                <w:sz w:val="18"/>
                <w:szCs w:val="18"/>
              </w:rPr>
            </w:pPr>
            <w:r w:rsidRPr="00597278">
              <w:rPr>
                <w:rFonts w:ascii="Aptos" w:hAnsi="Aptos"/>
                <w:sz w:val="18"/>
                <w:szCs w:val="18"/>
              </w:rPr>
              <w:t>Manitoba</w:t>
            </w:r>
          </w:p>
        </w:tc>
        <w:tc>
          <w:tcPr>
            <w:tcW w:w="1559" w:type="dxa"/>
            <w:noWrap/>
            <w:tcMar/>
            <w:hideMark/>
          </w:tcPr>
          <w:p w:rsidRPr="00597278" w:rsidR="00255F46" w:rsidRDefault="00255F46" w14:paraId="3CBE0433" w14:textId="77777777">
            <w:pPr>
              <w:rPr>
                <w:rFonts w:ascii="Aptos" w:hAnsi="Aptos"/>
                <w:sz w:val="18"/>
                <w:szCs w:val="18"/>
                <w:u w:val="single"/>
              </w:rPr>
            </w:pPr>
            <w:hyperlink w:history="1" r:id="rId28">
              <w:r w:rsidRPr="00597278">
                <w:rPr>
                  <w:rStyle w:val="Hyperlink"/>
                  <w:rFonts w:ascii="Aptos" w:hAnsi="Aptos"/>
                  <w:sz w:val="18"/>
                  <w:szCs w:val="18"/>
                </w:rPr>
                <w:t>EA registry</w:t>
              </w:r>
            </w:hyperlink>
          </w:p>
        </w:tc>
        <w:tc>
          <w:tcPr>
            <w:tcW w:w="2127" w:type="dxa"/>
            <w:noWrap/>
            <w:tcMar/>
            <w:hideMark/>
          </w:tcPr>
          <w:p w:rsidRPr="00597278" w:rsidR="00255F46" w:rsidRDefault="00255F46" w14:paraId="60B3F104" w14:textId="77777777">
            <w:pPr>
              <w:rPr>
                <w:rFonts w:ascii="Aptos" w:hAnsi="Aptos"/>
                <w:sz w:val="18"/>
                <w:szCs w:val="18"/>
              </w:rPr>
            </w:pPr>
            <w:r w:rsidRPr="00597278">
              <w:rPr>
                <w:rFonts w:ascii="Aptos" w:hAnsi="Aptos"/>
                <w:sz w:val="18"/>
                <w:szCs w:val="18"/>
              </w:rPr>
              <w:t>Environment, Climate and Parks</w:t>
            </w:r>
          </w:p>
        </w:tc>
        <w:tc>
          <w:tcPr>
            <w:tcW w:w="1701" w:type="dxa"/>
            <w:noWrap/>
            <w:tcMar/>
            <w:hideMark/>
          </w:tcPr>
          <w:p w:rsidRPr="00597278" w:rsidR="00255F46" w:rsidRDefault="00255F46" w14:paraId="72321425" w14:textId="77777777">
            <w:pPr>
              <w:rPr>
                <w:rFonts w:ascii="Aptos" w:hAnsi="Aptos"/>
                <w:sz w:val="18"/>
                <w:szCs w:val="18"/>
                <w:u w:val="single"/>
              </w:rPr>
            </w:pPr>
            <w:hyperlink w:history="1" r:id="rId29">
              <w:r w:rsidRPr="00597278">
                <w:rPr>
                  <w:rStyle w:val="Hyperlink"/>
                  <w:rFonts w:ascii="Aptos" w:hAnsi="Aptos"/>
                  <w:sz w:val="18"/>
                  <w:szCs w:val="18"/>
                </w:rPr>
                <w:t>publicregistry@gov.mb.ca</w:t>
              </w:r>
            </w:hyperlink>
          </w:p>
        </w:tc>
        <w:tc>
          <w:tcPr>
            <w:tcW w:w="3412" w:type="dxa"/>
            <w:noWrap/>
            <w:tcMar/>
            <w:hideMark/>
          </w:tcPr>
          <w:p w:rsidRPr="00597278" w:rsidR="00255F46" w:rsidRDefault="00A7340E" w14:paraId="063BCCA7" w14:textId="0E876CBD">
            <w:pPr>
              <w:rPr>
                <w:rFonts w:ascii="Aptos" w:hAnsi="Aptos"/>
                <w:sz w:val="18"/>
                <w:szCs w:val="18"/>
                <w:lang w:val="en-US"/>
              </w:rPr>
            </w:pPr>
            <w:ins w:author="Sugeet Miglani" w:date="2025-03-05T12:57:00Z" w16du:dateUtc="2025-03-05T20:57:00Z" w:id="61">
              <w:r>
                <w:rPr>
                  <w:rFonts w:ascii="Aptos" w:hAnsi="Aptos"/>
                  <w:sz w:val="18"/>
                  <w:szCs w:val="18"/>
                  <w:lang w:val="en-US"/>
                </w:rPr>
                <w:t>No</w:t>
              </w:r>
              <w:r>
                <w:rPr>
                  <w:rFonts w:ascii="Aptos" w:hAnsi="Aptos"/>
                  <w:sz w:val="18"/>
                  <w:szCs w:val="18"/>
                  <w:lang w:val="en-US"/>
                </w:rPr>
                <w:br/>
              </w:r>
              <w:r>
                <w:rPr>
                  <w:rFonts w:ascii="Aptos" w:hAnsi="Aptos"/>
                  <w:sz w:val="18"/>
                  <w:szCs w:val="18"/>
                  <w:lang w:val="en-US"/>
                </w:rPr>
                <w:br/>
              </w:r>
            </w:ins>
            <w:r w:rsidRPr="00597278" w:rsidR="00255F46">
              <w:rPr>
                <w:rFonts w:ascii="Aptos" w:hAnsi="Aptos"/>
                <w:sz w:val="18"/>
                <w:szCs w:val="18"/>
                <w:lang w:val="en-US"/>
              </w:rPr>
              <w:t>Most</w:t>
            </w:r>
            <w:del w:author="Sugeet Miglani" w:date="2025-03-05T12:57:00Z" w16du:dateUtc="2025-03-05T20:57:00Z" w:id="62">
              <w:r w:rsidRPr="00597278" w:rsidDel="00A7340E" w:rsidR="00255F46">
                <w:rPr>
                  <w:rFonts w:ascii="Aptos" w:hAnsi="Aptos"/>
                  <w:sz w:val="18"/>
                  <w:szCs w:val="18"/>
                  <w:lang w:val="en-US"/>
                </w:rPr>
                <w:delText xml:space="preserve"> (not all)</w:delText>
              </w:r>
            </w:del>
            <w:ins w:author="Sugeet Miglani" w:date="2025-03-05T12:57:00Z" w16du:dateUtc="2025-03-05T20:57:00Z" w:id="63">
              <w:r>
                <w:rPr>
                  <w:rFonts w:ascii="Aptos" w:hAnsi="Aptos"/>
                  <w:sz w:val="18"/>
                  <w:szCs w:val="18"/>
                  <w:lang w:val="en-US"/>
                </w:rPr>
                <w:t>, but not all,</w:t>
              </w:r>
            </w:ins>
            <w:r w:rsidRPr="00597278" w:rsidR="00255F46">
              <w:rPr>
                <w:rFonts w:ascii="Aptos" w:hAnsi="Aptos"/>
                <w:sz w:val="18"/>
                <w:szCs w:val="18"/>
                <w:lang w:val="en-US"/>
              </w:rPr>
              <w:t xml:space="preserve"> documents </w:t>
            </w:r>
            <w:del w:author="Sugeet Miglani" w:date="2025-03-05T12:58:00Z" w16du:dateUtc="2025-03-05T20:58:00Z" w:id="64">
              <w:r w:rsidRPr="00597278" w:rsidDel="00A7340E" w:rsidR="00255F46">
                <w:rPr>
                  <w:rFonts w:ascii="Aptos" w:hAnsi="Aptos"/>
                  <w:sz w:val="18"/>
                  <w:szCs w:val="18"/>
                  <w:lang w:val="en-US"/>
                </w:rPr>
                <w:delText>appear to be</w:delText>
              </w:r>
            </w:del>
            <w:ins w:author="Sugeet Miglani" w:date="2025-03-05T12:58:00Z" w16du:dateUtc="2025-03-05T20:58:00Z" w:id="65">
              <w:r>
                <w:rPr>
                  <w:rFonts w:ascii="Aptos" w:hAnsi="Aptos"/>
                  <w:sz w:val="18"/>
                  <w:szCs w:val="18"/>
                  <w:lang w:val="en-US"/>
                </w:rPr>
                <w:t>are</w:t>
              </w:r>
            </w:ins>
            <w:r w:rsidRPr="00597278" w:rsidR="00255F46">
              <w:rPr>
                <w:rFonts w:ascii="Aptos" w:hAnsi="Aptos"/>
                <w:sz w:val="18"/>
                <w:szCs w:val="18"/>
                <w:lang w:val="en-US"/>
              </w:rPr>
              <w:t xml:space="preserve"> available</w:t>
            </w:r>
            <w:del w:author="Sugeet Miglani" w:date="2025-03-05T12:58:00Z" w16du:dateUtc="2025-03-05T20:58:00Z" w:id="66">
              <w:r w:rsidRPr="00597278" w:rsidDel="00230E9C" w:rsidR="00255F46">
                <w:rPr>
                  <w:rFonts w:ascii="Aptos" w:hAnsi="Aptos"/>
                  <w:sz w:val="18"/>
                  <w:szCs w:val="18"/>
                  <w:lang w:val="en-US"/>
                </w:rPr>
                <w:delText>… BUT</w:delText>
              </w:r>
            </w:del>
            <w:ins w:author="Sugeet Miglani" w:date="2025-03-05T12:58:00Z" w16du:dateUtc="2025-03-05T20:58:00Z" w:id="67">
              <w:r w:rsidR="00230E9C">
                <w:rPr>
                  <w:rFonts w:ascii="Aptos" w:hAnsi="Aptos"/>
                  <w:sz w:val="18"/>
                  <w:szCs w:val="18"/>
                  <w:lang w:val="en-US"/>
                </w:rPr>
                <w:t xml:space="preserve"> but</w:t>
              </w:r>
            </w:ins>
            <w:r w:rsidRPr="00597278" w:rsidR="00255F46">
              <w:rPr>
                <w:rFonts w:ascii="Aptos" w:hAnsi="Aptos"/>
                <w:sz w:val="18"/>
                <w:szCs w:val="18"/>
                <w:lang w:val="en-US"/>
              </w:rPr>
              <w:t xml:space="preserve"> the registry has no </w:t>
            </w:r>
            <w:del w:author="Sugeet Miglani" w:date="2025-03-05T12:58:00Z" w16du:dateUtc="2025-03-05T20:58:00Z" w:id="68">
              <w:r w:rsidRPr="00597278" w:rsidDel="00230E9C" w:rsidR="00255F46">
                <w:rPr>
                  <w:rFonts w:ascii="Aptos" w:hAnsi="Aptos"/>
                  <w:sz w:val="18"/>
                  <w:szCs w:val="18"/>
                  <w:lang w:val="en-US"/>
                </w:rPr>
                <w:delText xml:space="preserve">ability </w:delText>
              </w:r>
            </w:del>
            <w:ins w:author="Sugeet Miglani" w:date="2025-03-05T12:58:00Z" w16du:dateUtc="2025-03-05T20:58:00Z" w:id="69">
              <w:r w:rsidR="00230E9C">
                <w:rPr>
                  <w:rFonts w:ascii="Aptos" w:hAnsi="Aptos"/>
                  <w:sz w:val="18"/>
                  <w:szCs w:val="18"/>
                  <w:lang w:val="en-US"/>
                </w:rPr>
                <w:t>functionality</w:t>
              </w:r>
              <w:r w:rsidRPr="00597278" w:rsidR="00230E9C">
                <w:rPr>
                  <w:rFonts w:ascii="Aptos" w:hAnsi="Aptos"/>
                  <w:sz w:val="18"/>
                  <w:szCs w:val="18"/>
                  <w:lang w:val="en-US"/>
                </w:rPr>
                <w:t xml:space="preserve"> </w:t>
              </w:r>
            </w:ins>
            <w:r w:rsidRPr="00597278" w:rsidR="00255F46">
              <w:rPr>
                <w:rFonts w:ascii="Aptos" w:hAnsi="Aptos"/>
                <w:sz w:val="18"/>
                <w:szCs w:val="18"/>
                <w:lang w:val="en-US"/>
              </w:rPr>
              <w:t xml:space="preserve">to filter </w:t>
            </w:r>
            <w:del w:author="Sugeet Miglani" w:date="2025-03-05T12:58:00Z" w16du:dateUtc="2025-03-05T20:58:00Z" w:id="70">
              <w:r w:rsidRPr="00597278" w:rsidDel="00230E9C" w:rsidR="00255F46">
                <w:rPr>
                  <w:rFonts w:ascii="Aptos" w:hAnsi="Aptos"/>
                  <w:sz w:val="18"/>
                  <w:szCs w:val="18"/>
                  <w:lang w:val="en-US"/>
                </w:rPr>
                <w:delText>through to</w:delText>
              </w:r>
            </w:del>
            <w:ins w:author="Sugeet Miglani" w:date="2025-03-05T12:58:00Z" w16du:dateUtc="2025-03-05T20:58:00Z" w:id="71">
              <w:r w:rsidR="00230E9C">
                <w:rPr>
                  <w:rFonts w:ascii="Aptos" w:hAnsi="Aptos"/>
                  <w:sz w:val="18"/>
                  <w:szCs w:val="18"/>
                  <w:lang w:val="en-US"/>
                </w:rPr>
                <w:t>for and</w:t>
              </w:r>
            </w:ins>
            <w:r w:rsidRPr="00597278" w:rsidR="00255F46">
              <w:rPr>
                <w:rFonts w:ascii="Aptos" w:hAnsi="Aptos"/>
                <w:sz w:val="18"/>
                <w:szCs w:val="18"/>
                <w:lang w:val="en-US"/>
              </w:rPr>
              <w:t xml:space="preserve"> select only </w:t>
            </w:r>
            <w:del w:author="Sugeet Miglani" w:date="2025-03-05T12:59:00Z" w16du:dateUtc="2025-03-05T20:59:00Z" w:id="72">
              <w:r w:rsidRPr="00597278" w:rsidDel="00CC2728" w:rsidR="00255F46">
                <w:rPr>
                  <w:rFonts w:ascii="Aptos" w:hAnsi="Aptos"/>
                  <w:sz w:val="18"/>
                  <w:szCs w:val="18"/>
                  <w:lang w:val="en-US"/>
                </w:rPr>
                <w:delText>mines</w:delText>
              </w:r>
            </w:del>
            <w:ins w:author="Sugeet Miglani" w:date="2025-03-05T12:59:00Z" w16du:dateUtc="2025-03-05T20:59:00Z" w:id="73">
              <w:r w:rsidR="00CC2728">
                <w:rPr>
                  <w:rFonts w:ascii="Aptos" w:hAnsi="Aptos"/>
                  <w:sz w:val="18"/>
                  <w:szCs w:val="18"/>
                  <w:lang w:val="en-US"/>
                </w:rPr>
                <w:t>mining projects</w:t>
              </w:r>
            </w:ins>
            <w:r w:rsidRPr="00597278" w:rsidR="00255F46">
              <w:rPr>
                <w:rFonts w:ascii="Aptos" w:hAnsi="Aptos"/>
                <w:sz w:val="18"/>
                <w:szCs w:val="18"/>
                <w:lang w:val="en-US"/>
              </w:rPr>
              <w:t>.</w:t>
            </w:r>
          </w:p>
          <w:p w:rsidR="00CC2728" w:rsidRDefault="00CC2728" w14:paraId="5B45150B" w14:textId="77777777">
            <w:pPr>
              <w:rPr>
                <w:ins w:author="Sugeet Miglani" w:date="2025-03-05T12:59:00Z" w16du:dateUtc="2025-03-05T20:59:00Z" w:id="74"/>
                <w:rFonts w:ascii="Aptos" w:hAnsi="Aptos"/>
                <w:sz w:val="18"/>
                <w:szCs w:val="18"/>
                <w:lang w:val="en-US"/>
              </w:rPr>
            </w:pPr>
          </w:p>
          <w:p w:rsidRPr="00597278" w:rsidR="00255F46" w:rsidRDefault="00255F46" w14:paraId="3F26C3DD" w14:textId="7445A981">
            <w:pPr>
              <w:rPr>
                <w:rFonts w:ascii="Aptos" w:hAnsi="Aptos"/>
                <w:sz w:val="18"/>
                <w:szCs w:val="18"/>
                <w:lang w:val="en-US"/>
              </w:rPr>
            </w:pPr>
            <w:r w:rsidRPr="00597278">
              <w:rPr>
                <w:rFonts w:ascii="Aptos" w:hAnsi="Aptos"/>
                <w:sz w:val="18"/>
                <w:szCs w:val="18"/>
                <w:lang w:val="en-US"/>
              </w:rPr>
              <w:t xml:space="preserve">The license (approval) date on the registry landing page is the most recent version of the license. </w:t>
            </w:r>
            <w:del w:author="Sugeet Miglani" w:date="2025-03-05T12:59:00Z" w16du:dateUtc="2025-03-05T20:59:00Z" w:id="75">
              <w:r w:rsidRPr="00597278" w:rsidDel="00AD7423">
                <w:rPr>
                  <w:rFonts w:ascii="Aptos" w:hAnsi="Aptos"/>
                  <w:sz w:val="18"/>
                  <w:szCs w:val="18"/>
                  <w:lang w:val="en-US"/>
                </w:rPr>
                <w:delText>You need to open the document and view t</w:delText>
              </w:r>
            </w:del>
            <w:ins w:author="Sugeet Miglani" w:date="2025-03-05T12:59:00Z" w16du:dateUtc="2025-03-05T20:59:00Z" w:id="76">
              <w:r w:rsidR="00AD7423">
                <w:rPr>
                  <w:rFonts w:ascii="Aptos" w:hAnsi="Aptos"/>
                  <w:sz w:val="18"/>
                  <w:szCs w:val="18"/>
                  <w:lang w:val="en-US"/>
                </w:rPr>
                <w:t>T</w:t>
              </w:r>
            </w:ins>
            <w:r w:rsidRPr="00597278">
              <w:rPr>
                <w:rFonts w:ascii="Aptos" w:hAnsi="Aptos"/>
                <w:sz w:val="18"/>
                <w:szCs w:val="18"/>
                <w:lang w:val="en-US"/>
              </w:rPr>
              <w:t xml:space="preserve">he revision history </w:t>
            </w:r>
            <w:ins w:author="Sugeet Miglani" w:date="2025-03-05T12:59:00Z" w16du:dateUtc="2025-03-05T20:59:00Z" w:id="77">
              <w:r w:rsidR="00AD7423">
                <w:rPr>
                  <w:rFonts w:ascii="Aptos" w:hAnsi="Aptos"/>
                  <w:sz w:val="18"/>
                  <w:szCs w:val="18"/>
                  <w:lang w:val="en-US"/>
                </w:rPr>
                <w:t xml:space="preserve">in this document needs to be searched </w:t>
              </w:r>
            </w:ins>
            <w:r w:rsidRPr="00597278">
              <w:rPr>
                <w:rFonts w:ascii="Aptos" w:hAnsi="Aptos"/>
                <w:sz w:val="18"/>
                <w:szCs w:val="18"/>
                <w:lang w:val="en-US"/>
              </w:rPr>
              <w:t>to find the original license approval date. Amendments to a license are denoted with suffixes after the license number. The most common one is for changes that are denoted by adding an ‘R’ at the end of the license. For example, the original license number may be 305 and later versions with amendments would be 305 R, 305 RR, etc. Similarly, project amendments are numbered. For example, 2755.00, 2755.10, 2755.20, etc.</w:t>
            </w:r>
          </w:p>
        </w:tc>
      </w:tr>
      <w:tr w:rsidRPr="00597278" w:rsidR="00255F46" w:rsidTr="60FFCE6A" w14:paraId="7A7C246A" w14:textId="77777777">
        <w:trPr>
          <w:trHeight w:val="962"/>
        </w:trPr>
        <w:tc>
          <w:tcPr>
            <w:tcW w:w="1271" w:type="dxa"/>
            <w:noWrap/>
            <w:tcMar/>
            <w:hideMark/>
          </w:tcPr>
          <w:p w:rsidRPr="00597278" w:rsidR="00255F46" w:rsidRDefault="00255F46" w14:paraId="7AEA1399" w14:textId="77777777">
            <w:pPr>
              <w:rPr>
                <w:rFonts w:ascii="Aptos" w:hAnsi="Aptos"/>
                <w:sz w:val="18"/>
                <w:szCs w:val="18"/>
              </w:rPr>
            </w:pPr>
            <w:r w:rsidRPr="00597278">
              <w:rPr>
                <w:rFonts w:ascii="Aptos" w:hAnsi="Aptos"/>
                <w:sz w:val="18"/>
                <w:szCs w:val="18"/>
              </w:rPr>
              <w:t>Ontario</w:t>
            </w:r>
          </w:p>
        </w:tc>
        <w:tc>
          <w:tcPr>
            <w:tcW w:w="1559" w:type="dxa"/>
            <w:noWrap/>
            <w:tcMar/>
            <w:hideMark/>
          </w:tcPr>
          <w:p w:rsidRPr="00597278" w:rsidR="00255F46" w:rsidRDefault="00255F46" w14:paraId="00FEE0DA" w14:textId="77777777">
            <w:pPr>
              <w:rPr>
                <w:rFonts w:ascii="Aptos" w:hAnsi="Aptos"/>
                <w:sz w:val="18"/>
                <w:szCs w:val="18"/>
                <w:u w:val="single"/>
              </w:rPr>
            </w:pPr>
            <w:hyperlink w:history="1" r:id="rId30">
              <w:r w:rsidRPr="00597278">
                <w:rPr>
                  <w:rStyle w:val="Hyperlink"/>
                  <w:rFonts w:ascii="Aptos" w:hAnsi="Aptos"/>
                  <w:sz w:val="18"/>
                  <w:szCs w:val="18"/>
                </w:rPr>
                <w:t>EA registry</w:t>
              </w:r>
            </w:hyperlink>
          </w:p>
        </w:tc>
        <w:tc>
          <w:tcPr>
            <w:tcW w:w="2127" w:type="dxa"/>
            <w:noWrap/>
            <w:tcMar/>
            <w:hideMark/>
          </w:tcPr>
          <w:p w:rsidRPr="00597278" w:rsidR="00255F46" w:rsidRDefault="00255F46" w14:paraId="4D04BFDF" w14:textId="77777777">
            <w:pPr>
              <w:rPr>
                <w:rFonts w:ascii="Aptos" w:hAnsi="Aptos"/>
                <w:sz w:val="18"/>
                <w:szCs w:val="18"/>
              </w:rPr>
            </w:pPr>
            <w:r w:rsidRPr="00597278">
              <w:rPr>
                <w:rFonts w:ascii="Aptos" w:hAnsi="Aptos"/>
                <w:sz w:val="18"/>
                <w:szCs w:val="18"/>
              </w:rPr>
              <w:t>Environment, Conservation and Parks</w:t>
            </w:r>
          </w:p>
        </w:tc>
        <w:tc>
          <w:tcPr>
            <w:tcW w:w="1701" w:type="dxa"/>
            <w:noWrap/>
            <w:tcMar/>
            <w:hideMark/>
          </w:tcPr>
          <w:p w:rsidRPr="00597278" w:rsidR="00255F46" w:rsidRDefault="00255F46" w14:paraId="4A419C16" w14:textId="77777777">
            <w:pPr>
              <w:rPr>
                <w:rFonts w:ascii="Aptos" w:hAnsi="Aptos"/>
                <w:sz w:val="18"/>
                <w:szCs w:val="18"/>
                <w:u w:val="single"/>
              </w:rPr>
            </w:pPr>
            <w:hyperlink w:history="1" r:id="rId31">
              <w:r w:rsidRPr="00597278">
                <w:rPr>
                  <w:rStyle w:val="Hyperlink"/>
                  <w:rFonts w:ascii="Aptos" w:hAnsi="Aptos"/>
                  <w:sz w:val="18"/>
                  <w:szCs w:val="18"/>
                </w:rPr>
                <w:t>enviropermissions@ontario.ca</w:t>
              </w:r>
            </w:hyperlink>
          </w:p>
        </w:tc>
        <w:tc>
          <w:tcPr>
            <w:tcW w:w="3412" w:type="dxa"/>
            <w:noWrap/>
            <w:tcMar/>
            <w:hideMark/>
          </w:tcPr>
          <w:p w:rsidRPr="00597278" w:rsidR="00255F46" w:rsidRDefault="002F1840" w14:paraId="520DE7A2" w14:textId="442C5EA8">
            <w:pPr>
              <w:rPr>
                <w:rFonts w:ascii="Aptos" w:hAnsi="Aptos"/>
                <w:sz w:val="18"/>
                <w:szCs w:val="18"/>
              </w:rPr>
            </w:pPr>
            <w:ins w:author="Sugeet Miglani" w:date="2025-03-05T13:00:00Z" w16du:dateUtc="2025-03-05T21:00:00Z" w:id="78">
              <w:r>
                <w:rPr>
                  <w:rFonts w:ascii="Aptos" w:hAnsi="Aptos"/>
                  <w:sz w:val="18"/>
                  <w:szCs w:val="18"/>
                </w:rPr>
                <w:t>No</w:t>
              </w:r>
              <w:r>
                <w:rPr>
                  <w:rFonts w:ascii="Aptos" w:hAnsi="Aptos"/>
                  <w:sz w:val="18"/>
                  <w:szCs w:val="18"/>
                </w:rPr>
                <w:br/>
              </w:r>
              <w:r>
                <w:rPr>
                  <w:rFonts w:ascii="Aptos" w:hAnsi="Aptos"/>
                  <w:sz w:val="18"/>
                  <w:szCs w:val="18"/>
                </w:rPr>
                <w:br/>
              </w:r>
            </w:ins>
            <w:r w:rsidRPr="00597278" w:rsidR="00255F46">
              <w:rPr>
                <w:rFonts w:ascii="Aptos" w:hAnsi="Aptos"/>
                <w:sz w:val="18"/>
                <w:szCs w:val="18"/>
              </w:rPr>
              <w:t xml:space="preserve">Very few </w:t>
            </w:r>
            <w:del w:author="Sugeet Miglani" w:date="2025-03-05T13:00:00Z" w16du:dateUtc="2025-03-05T21:00:00Z" w:id="79">
              <w:r w:rsidRPr="00597278" w:rsidDel="002F1840" w:rsidR="00255F46">
                <w:rPr>
                  <w:rFonts w:ascii="Aptos" w:hAnsi="Aptos"/>
                  <w:sz w:val="18"/>
                  <w:szCs w:val="18"/>
                </w:rPr>
                <w:delText xml:space="preserve">(if any) actual </w:delText>
              </w:r>
            </w:del>
            <w:r w:rsidRPr="00597278" w:rsidR="00255F46">
              <w:rPr>
                <w:rFonts w:ascii="Aptos" w:hAnsi="Aptos"/>
                <w:sz w:val="18"/>
                <w:szCs w:val="18"/>
              </w:rPr>
              <w:t>documents are available.</w:t>
            </w:r>
          </w:p>
        </w:tc>
      </w:tr>
      <w:tr w:rsidRPr="00597278" w:rsidR="00255F46" w:rsidTr="60FFCE6A" w14:paraId="3324AF81" w14:textId="77777777">
        <w:trPr>
          <w:trHeight w:val="792"/>
        </w:trPr>
        <w:tc>
          <w:tcPr>
            <w:tcW w:w="1271" w:type="dxa"/>
            <w:noWrap/>
            <w:tcMar/>
            <w:hideMark/>
          </w:tcPr>
          <w:p w:rsidRPr="00597278" w:rsidR="00255F46" w:rsidRDefault="00255F46" w14:paraId="078DEC4D" w14:textId="77777777">
            <w:pPr>
              <w:rPr>
                <w:rFonts w:ascii="Aptos" w:hAnsi="Aptos"/>
                <w:sz w:val="18"/>
                <w:szCs w:val="18"/>
              </w:rPr>
            </w:pPr>
            <w:r w:rsidRPr="00597278">
              <w:rPr>
                <w:rFonts w:ascii="Aptos" w:hAnsi="Aptos"/>
                <w:sz w:val="18"/>
                <w:szCs w:val="18"/>
              </w:rPr>
              <w:t>Quebec</w:t>
            </w:r>
          </w:p>
        </w:tc>
        <w:tc>
          <w:tcPr>
            <w:tcW w:w="1559" w:type="dxa"/>
            <w:noWrap/>
            <w:tcMar/>
            <w:hideMark/>
          </w:tcPr>
          <w:p w:rsidRPr="00597278" w:rsidR="00255F46" w:rsidRDefault="00255F46" w14:paraId="6AAEE7C3" w14:textId="77777777">
            <w:pPr>
              <w:rPr>
                <w:rFonts w:ascii="Aptos" w:hAnsi="Aptos"/>
                <w:sz w:val="18"/>
                <w:szCs w:val="18"/>
                <w:u w:val="single"/>
              </w:rPr>
            </w:pPr>
            <w:hyperlink w:history="1" r:id="rId32">
              <w:r w:rsidRPr="00597278">
                <w:rPr>
                  <w:rStyle w:val="Hyperlink"/>
                  <w:rFonts w:ascii="Aptos" w:hAnsi="Aptos"/>
                  <w:sz w:val="18"/>
                  <w:szCs w:val="18"/>
                </w:rPr>
                <w:t>EA registry</w:t>
              </w:r>
            </w:hyperlink>
          </w:p>
        </w:tc>
        <w:tc>
          <w:tcPr>
            <w:tcW w:w="2127" w:type="dxa"/>
            <w:noWrap/>
            <w:tcMar/>
            <w:hideMark/>
          </w:tcPr>
          <w:p w:rsidRPr="00597278" w:rsidR="00255F46" w:rsidRDefault="00255F46" w14:paraId="52FE20F8" w14:textId="77777777">
            <w:pPr>
              <w:rPr>
                <w:rFonts w:ascii="Aptos" w:hAnsi="Aptos"/>
                <w:sz w:val="18"/>
                <w:szCs w:val="18"/>
              </w:rPr>
            </w:pPr>
            <w:r w:rsidRPr="00597278">
              <w:rPr>
                <w:rFonts w:ascii="Aptos" w:hAnsi="Aptos"/>
                <w:sz w:val="18"/>
                <w:szCs w:val="18"/>
              </w:rPr>
              <w:t>Environment, The Fight against Climate Change, Wildlife and Parks</w:t>
            </w:r>
          </w:p>
        </w:tc>
        <w:tc>
          <w:tcPr>
            <w:tcW w:w="1701" w:type="dxa"/>
            <w:noWrap/>
            <w:tcMar/>
            <w:hideMark/>
          </w:tcPr>
          <w:p w:rsidRPr="00597278" w:rsidR="00255F46" w:rsidRDefault="00255F46" w14:paraId="7A43B0F8" w14:textId="77777777">
            <w:pPr>
              <w:rPr>
                <w:rFonts w:ascii="Aptos" w:hAnsi="Aptos"/>
                <w:sz w:val="18"/>
                <w:szCs w:val="18"/>
                <w:u w:val="single"/>
              </w:rPr>
            </w:pPr>
            <w:hyperlink w:history="1" r:id="rId33">
              <w:r w:rsidRPr="00597278">
                <w:rPr>
                  <w:rStyle w:val="Hyperlink"/>
                  <w:rFonts w:ascii="Aptos" w:hAnsi="Aptos"/>
                  <w:sz w:val="18"/>
                  <w:szCs w:val="18"/>
                </w:rPr>
                <w:t xml:space="preserve">acces@environnement.gouv.qc.ca </w:t>
              </w:r>
            </w:hyperlink>
          </w:p>
        </w:tc>
        <w:tc>
          <w:tcPr>
            <w:tcW w:w="3412" w:type="dxa"/>
            <w:noWrap/>
            <w:tcMar/>
            <w:hideMark/>
          </w:tcPr>
          <w:p w:rsidRPr="00597278" w:rsidR="00255F46" w:rsidRDefault="00255F46" w14:paraId="11E902FF" w14:textId="77777777">
            <w:pPr>
              <w:rPr>
                <w:rFonts w:ascii="Aptos" w:hAnsi="Aptos"/>
                <w:sz w:val="18"/>
                <w:szCs w:val="18"/>
              </w:rPr>
            </w:pPr>
            <w:r w:rsidRPr="00597278">
              <w:rPr>
                <w:rFonts w:ascii="Aptos" w:hAnsi="Aptos"/>
                <w:sz w:val="18"/>
                <w:szCs w:val="18"/>
              </w:rPr>
              <w:t>No</w:t>
            </w:r>
          </w:p>
        </w:tc>
      </w:tr>
      <w:tr w:rsidRPr="00597278" w:rsidR="00255F46" w:rsidTr="60FFCE6A" w14:paraId="6321B68E" w14:textId="77777777">
        <w:trPr>
          <w:trHeight w:val="183"/>
        </w:trPr>
        <w:tc>
          <w:tcPr>
            <w:tcW w:w="1271" w:type="dxa"/>
            <w:noWrap/>
            <w:tcMar/>
            <w:hideMark/>
          </w:tcPr>
          <w:p w:rsidRPr="00597278" w:rsidR="00255F46" w:rsidRDefault="00255F46" w14:paraId="216DAA8D" w14:textId="77777777">
            <w:pPr>
              <w:rPr>
                <w:rFonts w:ascii="Aptos" w:hAnsi="Aptos"/>
                <w:sz w:val="18"/>
                <w:szCs w:val="18"/>
              </w:rPr>
            </w:pPr>
            <w:r w:rsidRPr="00597278">
              <w:rPr>
                <w:rFonts w:ascii="Aptos" w:hAnsi="Aptos"/>
                <w:sz w:val="18"/>
                <w:szCs w:val="18"/>
              </w:rPr>
              <w:t>New Brunswick</w:t>
            </w:r>
          </w:p>
        </w:tc>
        <w:tc>
          <w:tcPr>
            <w:tcW w:w="1559" w:type="dxa"/>
            <w:noWrap/>
            <w:tcMar/>
            <w:hideMark/>
          </w:tcPr>
          <w:p w:rsidRPr="00597278" w:rsidR="00255F46" w:rsidRDefault="00255F46" w14:paraId="0734B007" w14:textId="77777777">
            <w:pPr>
              <w:rPr>
                <w:rFonts w:ascii="Aptos" w:hAnsi="Aptos"/>
                <w:sz w:val="18"/>
                <w:szCs w:val="18"/>
                <w:u w:val="single"/>
              </w:rPr>
            </w:pPr>
            <w:hyperlink w:history="1" r:id="rId34">
              <w:r w:rsidRPr="00597278">
                <w:rPr>
                  <w:rStyle w:val="Hyperlink"/>
                  <w:rFonts w:ascii="Aptos" w:hAnsi="Aptos"/>
                  <w:sz w:val="18"/>
                  <w:szCs w:val="18"/>
                </w:rPr>
                <w:t>EA registry</w:t>
              </w:r>
            </w:hyperlink>
          </w:p>
        </w:tc>
        <w:tc>
          <w:tcPr>
            <w:tcW w:w="2127" w:type="dxa"/>
            <w:noWrap/>
            <w:tcMar/>
            <w:hideMark/>
          </w:tcPr>
          <w:p w:rsidRPr="00597278" w:rsidR="00255F46" w:rsidRDefault="00255F46" w14:paraId="0B51B6FE" w14:textId="77777777">
            <w:pPr>
              <w:rPr>
                <w:rFonts w:ascii="Aptos" w:hAnsi="Aptos"/>
                <w:sz w:val="18"/>
                <w:szCs w:val="18"/>
              </w:rPr>
            </w:pPr>
            <w:r w:rsidRPr="00597278">
              <w:rPr>
                <w:rFonts w:ascii="Aptos" w:hAnsi="Aptos"/>
                <w:sz w:val="18"/>
                <w:szCs w:val="18"/>
              </w:rPr>
              <w:t>Environment and Local Government</w:t>
            </w:r>
          </w:p>
        </w:tc>
        <w:tc>
          <w:tcPr>
            <w:tcW w:w="1701" w:type="dxa"/>
            <w:noWrap/>
            <w:tcMar/>
            <w:hideMark/>
          </w:tcPr>
          <w:p w:rsidRPr="00597278" w:rsidR="00255F46" w:rsidRDefault="00255F46" w14:paraId="58E5D576" w14:textId="77777777">
            <w:pPr>
              <w:rPr>
                <w:rFonts w:ascii="Aptos" w:hAnsi="Aptos"/>
                <w:sz w:val="18"/>
                <w:szCs w:val="18"/>
                <w:u w:val="single"/>
              </w:rPr>
            </w:pPr>
            <w:hyperlink w:history="1" r:id="rId35">
              <w:r w:rsidRPr="00597278">
                <w:rPr>
                  <w:rStyle w:val="Hyperlink"/>
                  <w:rFonts w:ascii="Aptos" w:hAnsi="Aptos"/>
                  <w:sz w:val="18"/>
                  <w:szCs w:val="18"/>
                </w:rPr>
                <w:t xml:space="preserve">IAEIE@gnb.ca </w:t>
              </w:r>
            </w:hyperlink>
          </w:p>
        </w:tc>
        <w:tc>
          <w:tcPr>
            <w:tcW w:w="3412" w:type="dxa"/>
            <w:noWrap/>
            <w:tcMar/>
            <w:hideMark/>
          </w:tcPr>
          <w:p w:rsidRPr="00597278" w:rsidR="00255F46" w:rsidRDefault="00255F46" w14:paraId="043AE9A3" w14:textId="77777777">
            <w:pPr>
              <w:rPr>
                <w:rFonts w:ascii="Aptos" w:hAnsi="Aptos"/>
                <w:sz w:val="18"/>
                <w:szCs w:val="18"/>
              </w:rPr>
            </w:pPr>
            <w:r w:rsidRPr="00597278">
              <w:rPr>
                <w:rFonts w:ascii="Aptos" w:hAnsi="Aptos"/>
                <w:sz w:val="18"/>
                <w:szCs w:val="18"/>
              </w:rPr>
              <w:t>No</w:t>
            </w:r>
          </w:p>
        </w:tc>
      </w:tr>
      <w:tr w:rsidRPr="00597278" w:rsidR="00255F46" w:rsidTr="60FFCE6A" w14:paraId="6D548754" w14:textId="77777777">
        <w:trPr>
          <w:trHeight w:val="50"/>
        </w:trPr>
        <w:tc>
          <w:tcPr>
            <w:tcW w:w="1271" w:type="dxa"/>
            <w:noWrap/>
            <w:tcMar/>
            <w:hideMark/>
          </w:tcPr>
          <w:p w:rsidRPr="00597278" w:rsidR="00255F46" w:rsidRDefault="00255F46" w14:paraId="1F654319" w14:textId="77777777">
            <w:pPr>
              <w:rPr>
                <w:rFonts w:ascii="Aptos" w:hAnsi="Aptos"/>
                <w:sz w:val="18"/>
                <w:szCs w:val="18"/>
              </w:rPr>
            </w:pPr>
            <w:r w:rsidRPr="00597278">
              <w:rPr>
                <w:rFonts w:ascii="Aptos" w:hAnsi="Aptos"/>
                <w:sz w:val="18"/>
                <w:szCs w:val="18"/>
              </w:rPr>
              <w:t>Nova Scotia</w:t>
            </w:r>
          </w:p>
        </w:tc>
        <w:tc>
          <w:tcPr>
            <w:tcW w:w="1559" w:type="dxa"/>
            <w:noWrap/>
            <w:tcMar/>
            <w:hideMark/>
          </w:tcPr>
          <w:p w:rsidRPr="00597278" w:rsidR="00255F46" w:rsidRDefault="00255F46" w14:paraId="0ACBE3F0" w14:textId="77777777">
            <w:pPr>
              <w:rPr>
                <w:rFonts w:ascii="Aptos" w:hAnsi="Aptos"/>
                <w:sz w:val="18"/>
                <w:szCs w:val="18"/>
                <w:u w:val="single"/>
              </w:rPr>
            </w:pPr>
            <w:hyperlink w:history="1" r:id="rId36">
              <w:r w:rsidRPr="00597278">
                <w:rPr>
                  <w:rStyle w:val="Hyperlink"/>
                  <w:rFonts w:ascii="Aptos" w:hAnsi="Aptos"/>
                  <w:sz w:val="18"/>
                  <w:szCs w:val="18"/>
                </w:rPr>
                <w:t>EA registry</w:t>
              </w:r>
            </w:hyperlink>
          </w:p>
        </w:tc>
        <w:tc>
          <w:tcPr>
            <w:tcW w:w="2127" w:type="dxa"/>
            <w:noWrap/>
            <w:tcMar/>
            <w:hideMark/>
          </w:tcPr>
          <w:p w:rsidRPr="00597278" w:rsidR="00255F46" w:rsidRDefault="00255F46" w14:paraId="4AF41719" w14:textId="77777777">
            <w:pPr>
              <w:rPr>
                <w:rFonts w:ascii="Aptos" w:hAnsi="Aptos"/>
                <w:sz w:val="18"/>
                <w:szCs w:val="18"/>
              </w:rPr>
            </w:pPr>
            <w:r w:rsidRPr="00597278">
              <w:rPr>
                <w:rFonts w:ascii="Aptos" w:hAnsi="Aptos"/>
                <w:sz w:val="18"/>
                <w:szCs w:val="18"/>
              </w:rPr>
              <w:t>Environment and Climate Change</w:t>
            </w:r>
          </w:p>
        </w:tc>
        <w:tc>
          <w:tcPr>
            <w:tcW w:w="1701" w:type="dxa"/>
            <w:noWrap/>
            <w:tcMar/>
            <w:hideMark/>
          </w:tcPr>
          <w:p w:rsidRPr="00597278" w:rsidR="00255F46" w:rsidRDefault="00255F46" w14:paraId="1126FAAB" w14:textId="77777777">
            <w:pPr>
              <w:rPr>
                <w:rFonts w:ascii="Aptos" w:hAnsi="Aptos"/>
                <w:sz w:val="18"/>
                <w:szCs w:val="18"/>
                <w:u w:val="single"/>
              </w:rPr>
            </w:pPr>
            <w:hyperlink w:history="1" r:id="rId37">
              <w:r w:rsidRPr="00597278">
                <w:rPr>
                  <w:rStyle w:val="Hyperlink"/>
                  <w:rFonts w:ascii="Aptos" w:hAnsi="Aptos"/>
                  <w:sz w:val="18"/>
                  <w:szCs w:val="18"/>
                </w:rPr>
                <w:t xml:space="preserve">EA@novascotia.ca </w:t>
              </w:r>
            </w:hyperlink>
          </w:p>
        </w:tc>
        <w:tc>
          <w:tcPr>
            <w:tcW w:w="3412" w:type="dxa"/>
            <w:noWrap/>
            <w:tcMar/>
            <w:hideMark/>
          </w:tcPr>
          <w:p w:rsidRPr="00597278" w:rsidR="00255F46" w:rsidRDefault="0016155C" w14:paraId="1F6B2AC5" w14:textId="032E54FE">
            <w:pPr>
              <w:rPr>
                <w:rFonts w:ascii="Aptos" w:hAnsi="Aptos"/>
                <w:sz w:val="18"/>
                <w:szCs w:val="18"/>
              </w:rPr>
            </w:pPr>
            <w:ins w:author="Sugeet Miglani" w:date="2025-03-05T13:00:00Z" w16du:dateUtc="2025-03-05T21:00:00Z" w:id="80">
              <w:r>
                <w:rPr>
                  <w:rFonts w:ascii="Aptos" w:hAnsi="Aptos"/>
                  <w:sz w:val="18"/>
                  <w:szCs w:val="18"/>
                </w:rPr>
                <w:t>No</w:t>
              </w:r>
              <w:r>
                <w:rPr>
                  <w:rFonts w:ascii="Aptos" w:hAnsi="Aptos"/>
                  <w:sz w:val="18"/>
                  <w:szCs w:val="18"/>
                </w:rPr>
                <w:br/>
              </w:r>
              <w:r>
                <w:rPr>
                  <w:rFonts w:ascii="Aptos" w:hAnsi="Aptos"/>
                  <w:sz w:val="18"/>
                  <w:szCs w:val="18"/>
                </w:rPr>
                <w:br/>
              </w:r>
            </w:ins>
            <w:del w:author="Sugeet Miglani" w:date="2025-03-05T13:01:00Z" w16du:dateUtc="2025-03-05T21:01:00Z" w:id="81">
              <w:r w:rsidRPr="00597278" w:rsidDel="0016155C" w:rsidR="00255F46">
                <w:rPr>
                  <w:rFonts w:ascii="Aptos" w:hAnsi="Aptos"/>
                  <w:sz w:val="18"/>
                  <w:szCs w:val="18"/>
                </w:rPr>
                <w:delText>Nothing prior to 2000</w:delText>
              </w:r>
            </w:del>
            <w:ins w:author="Sugeet Miglani" w:date="2025-03-05T13:01:00Z" w16du:dateUtc="2025-03-05T21:01:00Z" w:id="82">
              <w:r>
                <w:rPr>
                  <w:rFonts w:ascii="Aptos" w:hAnsi="Aptos"/>
                  <w:sz w:val="18"/>
                  <w:szCs w:val="18"/>
                </w:rPr>
                <w:t xml:space="preserve">Documents for projects </w:t>
              </w:r>
              <w:r w:rsidR="006058B9">
                <w:rPr>
                  <w:rFonts w:ascii="Aptos" w:hAnsi="Aptos"/>
                  <w:sz w:val="18"/>
                  <w:szCs w:val="18"/>
                </w:rPr>
                <w:t>assessed prior to 2000 are not available</w:t>
              </w:r>
            </w:ins>
          </w:p>
        </w:tc>
      </w:tr>
      <w:tr w:rsidRPr="00597278" w:rsidR="00255F46" w:rsidTr="60FFCE6A" w14:paraId="144FC464" w14:textId="77777777">
        <w:trPr>
          <w:trHeight w:val="50"/>
        </w:trPr>
        <w:tc>
          <w:tcPr>
            <w:tcW w:w="1271" w:type="dxa"/>
            <w:noWrap/>
            <w:tcMar/>
            <w:hideMark/>
          </w:tcPr>
          <w:p w:rsidRPr="00597278" w:rsidR="00255F46" w:rsidRDefault="00255F46" w14:paraId="5ED89175" w14:textId="77777777">
            <w:pPr>
              <w:rPr>
                <w:rFonts w:ascii="Aptos" w:hAnsi="Aptos"/>
                <w:sz w:val="18"/>
                <w:szCs w:val="18"/>
              </w:rPr>
            </w:pPr>
            <w:r w:rsidRPr="00597278">
              <w:rPr>
                <w:rFonts w:ascii="Aptos" w:hAnsi="Aptos"/>
                <w:sz w:val="18"/>
                <w:szCs w:val="18"/>
              </w:rPr>
              <w:t>Newfoundland and Labrador</w:t>
            </w:r>
          </w:p>
        </w:tc>
        <w:tc>
          <w:tcPr>
            <w:tcW w:w="1559" w:type="dxa"/>
            <w:noWrap/>
            <w:tcMar/>
            <w:hideMark/>
          </w:tcPr>
          <w:p w:rsidRPr="00597278" w:rsidR="00255F46" w:rsidRDefault="00255F46" w14:paraId="35511DBB" w14:textId="77777777">
            <w:pPr>
              <w:rPr>
                <w:rFonts w:ascii="Aptos" w:hAnsi="Aptos"/>
                <w:sz w:val="18"/>
                <w:szCs w:val="18"/>
                <w:u w:val="single"/>
              </w:rPr>
            </w:pPr>
            <w:hyperlink w:history="1" r:id="rId38">
              <w:r w:rsidRPr="00597278">
                <w:rPr>
                  <w:rStyle w:val="Hyperlink"/>
                  <w:rFonts w:ascii="Aptos" w:hAnsi="Aptos"/>
                  <w:sz w:val="18"/>
                  <w:szCs w:val="18"/>
                </w:rPr>
                <w:t>EA registry</w:t>
              </w:r>
            </w:hyperlink>
          </w:p>
        </w:tc>
        <w:tc>
          <w:tcPr>
            <w:tcW w:w="2127" w:type="dxa"/>
            <w:noWrap/>
            <w:tcMar/>
            <w:hideMark/>
          </w:tcPr>
          <w:p w:rsidRPr="00597278" w:rsidR="00255F46" w:rsidRDefault="00255F46" w14:paraId="03EE5BD0" w14:textId="77777777">
            <w:pPr>
              <w:rPr>
                <w:rFonts w:ascii="Aptos" w:hAnsi="Aptos"/>
                <w:sz w:val="18"/>
                <w:szCs w:val="18"/>
              </w:rPr>
            </w:pPr>
            <w:r w:rsidRPr="00597278">
              <w:rPr>
                <w:rFonts w:ascii="Aptos" w:hAnsi="Aptos"/>
                <w:sz w:val="18"/>
                <w:szCs w:val="18"/>
              </w:rPr>
              <w:t>Environment and Climate Change</w:t>
            </w:r>
          </w:p>
        </w:tc>
        <w:tc>
          <w:tcPr>
            <w:tcW w:w="1701" w:type="dxa"/>
            <w:noWrap/>
            <w:tcMar/>
            <w:hideMark/>
          </w:tcPr>
          <w:p w:rsidRPr="00597278" w:rsidR="00255F46" w:rsidRDefault="00255F46" w14:paraId="6A44FBF9" w14:textId="77777777">
            <w:pPr>
              <w:rPr>
                <w:rFonts w:ascii="Aptos" w:hAnsi="Aptos"/>
                <w:sz w:val="18"/>
                <w:szCs w:val="18"/>
                <w:u w:val="single"/>
              </w:rPr>
            </w:pPr>
            <w:hyperlink w:history="1" r:id="rId39">
              <w:r w:rsidRPr="00597278">
                <w:rPr>
                  <w:rStyle w:val="Hyperlink"/>
                  <w:rFonts w:ascii="Aptos" w:hAnsi="Aptos"/>
                  <w:sz w:val="18"/>
                  <w:szCs w:val="18"/>
                </w:rPr>
                <w:t xml:space="preserve">EAprojectcomments@gov.nl.ca </w:t>
              </w:r>
            </w:hyperlink>
          </w:p>
        </w:tc>
        <w:tc>
          <w:tcPr>
            <w:tcW w:w="3412" w:type="dxa"/>
            <w:noWrap/>
            <w:tcMar/>
            <w:hideMark/>
          </w:tcPr>
          <w:p w:rsidRPr="00597278" w:rsidR="00255F46" w:rsidRDefault="00255F46" w14:paraId="73836F3F" w14:textId="7E98D51F">
            <w:pPr>
              <w:rPr>
                <w:rFonts w:ascii="Aptos" w:hAnsi="Aptos"/>
                <w:sz w:val="18"/>
                <w:szCs w:val="18"/>
              </w:rPr>
            </w:pPr>
            <w:del w:author="Sugeet Miglani" w:date="2025-03-05T13:01:00Z" w16du:dateUtc="2025-03-05T21:01:00Z" w:id="83">
              <w:r w:rsidRPr="00597278" w:rsidDel="006058B9">
                <w:rPr>
                  <w:rFonts w:ascii="Aptos" w:hAnsi="Aptos"/>
                  <w:sz w:val="18"/>
                  <w:szCs w:val="18"/>
                </w:rPr>
                <w:delText>Nothing prior to 2000</w:delText>
              </w:r>
            </w:del>
            <w:ins w:author="Sugeet Miglani" w:date="2025-03-05T13:01:00Z" w16du:dateUtc="2025-03-05T21:01:00Z" w:id="84">
              <w:r w:rsidR="006058B9">
                <w:rPr>
                  <w:rFonts w:ascii="Aptos" w:hAnsi="Aptos"/>
                  <w:sz w:val="18"/>
                  <w:szCs w:val="18"/>
                </w:rPr>
                <w:t>No</w:t>
              </w:r>
              <w:r w:rsidR="006058B9">
                <w:rPr>
                  <w:rFonts w:ascii="Aptos" w:hAnsi="Aptos"/>
                  <w:sz w:val="18"/>
                  <w:szCs w:val="18"/>
                </w:rPr>
                <w:br/>
              </w:r>
              <w:r w:rsidR="006058B9">
                <w:rPr>
                  <w:rFonts w:ascii="Aptos" w:hAnsi="Aptos"/>
                  <w:sz w:val="18"/>
                  <w:szCs w:val="18"/>
                </w:rPr>
                <w:br/>
              </w:r>
              <w:r w:rsidR="006058B9">
                <w:rPr>
                  <w:rFonts w:ascii="Aptos" w:hAnsi="Aptos"/>
                  <w:sz w:val="18"/>
                  <w:szCs w:val="18"/>
                </w:rPr>
                <w:t>Documents for projects assessed prior to 2000 are not available</w:t>
              </w:r>
            </w:ins>
          </w:p>
        </w:tc>
      </w:tr>
      <w:tr w:rsidRPr="00597278" w:rsidR="00255F46" w:rsidTr="60FFCE6A" w14:paraId="5F9C2204" w14:textId="77777777">
        <w:trPr>
          <w:trHeight w:val="600"/>
        </w:trPr>
        <w:tc>
          <w:tcPr>
            <w:tcW w:w="1271" w:type="dxa"/>
            <w:noWrap/>
            <w:tcMar/>
            <w:hideMark/>
          </w:tcPr>
          <w:p w:rsidRPr="00597278" w:rsidR="00255F46" w:rsidRDefault="00255F46" w14:paraId="532DF796" w14:textId="77777777">
            <w:pPr>
              <w:rPr>
                <w:rFonts w:ascii="Aptos" w:hAnsi="Aptos"/>
                <w:sz w:val="18"/>
                <w:szCs w:val="18"/>
              </w:rPr>
            </w:pPr>
            <w:r w:rsidRPr="00597278">
              <w:rPr>
                <w:rFonts w:ascii="Aptos" w:hAnsi="Aptos"/>
                <w:sz w:val="18"/>
                <w:szCs w:val="18"/>
              </w:rPr>
              <w:t>Yukon</w:t>
            </w:r>
          </w:p>
        </w:tc>
        <w:tc>
          <w:tcPr>
            <w:tcW w:w="1559" w:type="dxa"/>
            <w:noWrap/>
            <w:tcMar/>
            <w:hideMark/>
          </w:tcPr>
          <w:p w:rsidRPr="00597278" w:rsidR="00255F46" w:rsidRDefault="00255F46" w14:paraId="2580055E" w14:textId="77777777">
            <w:pPr>
              <w:rPr>
                <w:rFonts w:ascii="Aptos" w:hAnsi="Aptos"/>
                <w:sz w:val="18"/>
                <w:szCs w:val="18"/>
                <w:u w:val="single"/>
              </w:rPr>
            </w:pPr>
            <w:hyperlink w:history="1" r:id="rId40">
              <w:r w:rsidRPr="00597278">
                <w:rPr>
                  <w:rStyle w:val="Hyperlink"/>
                  <w:rFonts w:ascii="Aptos" w:hAnsi="Aptos"/>
                  <w:sz w:val="18"/>
                  <w:szCs w:val="18"/>
                </w:rPr>
                <w:t>EA registry</w:t>
              </w:r>
            </w:hyperlink>
          </w:p>
        </w:tc>
        <w:tc>
          <w:tcPr>
            <w:tcW w:w="2127" w:type="dxa"/>
            <w:noWrap/>
            <w:tcMar/>
            <w:hideMark/>
          </w:tcPr>
          <w:p w:rsidRPr="00597278" w:rsidR="00255F46" w:rsidRDefault="00255F46" w14:paraId="3B5AB2C0" w14:textId="77777777">
            <w:pPr>
              <w:rPr>
                <w:rFonts w:ascii="Aptos" w:hAnsi="Aptos"/>
                <w:sz w:val="18"/>
                <w:szCs w:val="18"/>
              </w:rPr>
            </w:pPr>
            <w:r w:rsidRPr="00597278">
              <w:rPr>
                <w:rFonts w:ascii="Aptos" w:hAnsi="Aptos"/>
                <w:sz w:val="18"/>
                <w:szCs w:val="18"/>
              </w:rPr>
              <w:t>Environmental and Socio-Economic Assessment Board</w:t>
            </w:r>
          </w:p>
        </w:tc>
        <w:tc>
          <w:tcPr>
            <w:tcW w:w="1701" w:type="dxa"/>
            <w:noWrap/>
            <w:tcMar/>
            <w:hideMark/>
          </w:tcPr>
          <w:p w:rsidRPr="00597278" w:rsidR="00255F46" w:rsidRDefault="00255F46" w14:paraId="21885428" w14:textId="77777777">
            <w:pPr>
              <w:rPr>
                <w:rFonts w:ascii="Aptos" w:hAnsi="Aptos"/>
                <w:sz w:val="18"/>
                <w:szCs w:val="18"/>
                <w:u w:val="single"/>
              </w:rPr>
            </w:pPr>
            <w:hyperlink w:history="1" r:id="rId41">
              <w:r w:rsidRPr="00597278">
                <w:rPr>
                  <w:rStyle w:val="Hyperlink"/>
                  <w:rFonts w:ascii="Aptos" w:hAnsi="Aptos"/>
                  <w:sz w:val="18"/>
                  <w:szCs w:val="18"/>
                </w:rPr>
                <w:t xml:space="preserve">yesab@yesab.ca </w:t>
              </w:r>
            </w:hyperlink>
          </w:p>
        </w:tc>
        <w:tc>
          <w:tcPr>
            <w:tcW w:w="3412" w:type="dxa"/>
            <w:noWrap/>
            <w:tcMar/>
            <w:hideMark/>
          </w:tcPr>
          <w:p w:rsidRPr="00597278" w:rsidR="00255F46" w:rsidP="60FFCE6A" w:rsidRDefault="00255F46" w14:paraId="0611454C" w14:textId="05CC47BB" w14:noSpellErr="1">
            <w:pPr>
              <w:rPr>
                <w:rFonts w:ascii="Aptos" w:hAnsi="Aptos"/>
                <w:sz w:val="18"/>
                <w:szCs w:val="18"/>
                <w:lang w:val="en-US"/>
              </w:rPr>
            </w:pPr>
            <w:r w:rsidRPr="60FFCE6A" w:rsidR="00255F46">
              <w:rPr>
                <w:rFonts w:ascii="Aptos" w:hAnsi="Aptos"/>
                <w:sz w:val="18"/>
                <w:szCs w:val="18"/>
                <w:lang w:val="en-US"/>
              </w:rPr>
              <w:t>Yes</w:t>
            </w:r>
            <w:r>
              <w:br/>
            </w:r>
            <w:r>
              <w:br/>
            </w:r>
            <w:del w:author="Sugeet Miglani" w:date="2025-03-05T13:02:00Z" w:id="221109126">
              <w:r w:rsidRPr="60FFCE6A" w:rsidDel="00255F46">
                <w:rPr>
                  <w:rFonts w:ascii="Aptos" w:hAnsi="Aptos"/>
                  <w:sz w:val="18"/>
                  <w:szCs w:val="18"/>
                  <w:lang w:val="en-US"/>
                </w:rPr>
                <w:delText>, but f</w:delText>
              </w:r>
            </w:del>
            <w:ins w:author="Sugeet Miglani" w:date="2025-03-05T13:02:00Z" w:id="1832512021">
              <w:r w:rsidRPr="60FFCE6A" w:rsidR="00215368">
                <w:rPr>
                  <w:rFonts w:ascii="Aptos" w:hAnsi="Aptos"/>
                  <w:sz w:val="18"/>
                  <w:szCs w:val="18"/>
                  <w:lang w:val="en-US"/>
                </w:rPr>
                <w:t>F</w:t>
              </w:r>
            </w:ins>
            <w:r w:rsidRPr="60FFCE6A" w:rsidR="00255F46">
              <w:rPr>
                <w:rFonts w:ascii="Aptos" w:hAnsi="Aptos"/>
                <w:sz w:val="18"/>
                <w:szCs w:val="18"/>
                <w:lang w:val="en-US"/>
              </w:rPr>
              <w:t xml:space="preserve">iltering </w:t>
            </w:r>
            <w:ins w:author="Sugeet Miglani" w:date="2025-03-05T13:02:00Z" w:id="917632973">
              <w:r w:rsidRPr="60FFCE6A" w:rsidR="00215368">
                <w:rPr>
                  <w:rFonts w:ascii="Aptos" w:hAnsi="Aptos"/>
                  <w:sz w:val="18"/>
                  <w:szCs w:val="18"/>
                  <w:lang w:val="en-US"/>
                </w:rPr>
                <w:t xml:space="preserve">to </w:t>
              </w:r>
              <w:r w:rsidRPr="60FFCE6A" w:rsidR="00215368">
                <w:rPr>
                  <w:rFonts w:ascii="Aptos" w:hAnsi="Aptos"/>
                  <w:sz w:val="18"/>
                  <w:szCs w:val="18"/>
                  <w:lang w:val="en-US"/>
                </w:rPr>
                <w:t>identify</w:t>
              </w:r>
              <w:r w:rsidRPr="60FFCE6A" w:rsidR="00215368">
                <w:rPr>
                  <w:rFonts w:ascii="Aptos" w:hAnsi="Aptos"/>
                  <w:sz w:val="18"/>
                  <w:szCs w:val="18"/>
                  <w:lang w:val="en-US"/>
                </w:rPr>
                <w:t xml:space="preserve"> the target documents </w:t>
              </w:r>
            </w:ins>
            <w:r w:rsidRPr="60FFCE6A" w:rsidR="00255F46">
              <w:rPr>
                <w:rFonts w:ascii="Aptos" w:hAnsi="Aptos"/>
                <w:sz w:val="18"/>
                <w:szCs w:val="18"/>
                <w:lang w:val="en-US"/>
              </w:rPr>
              <w:t>is difficult.</w:t>
            </w:r>
            <w:r>
              <w:br/>
            </w:r>
            <w:r>
              <w:br/>
            </w:r>
            <w:r w:rsidRPr="60FFCE6A" w:rsidR="00255F46">
              <w:rPr>
                <w:rFonts w:ascii="Aptos" w:hAnsi="Aptos"/>
                <w:sz w:val="18"/>
                <w:szCs w:val="18"/>
                <w:lang w:val="en-US"/>
              </w:rPr>
              <w:t xml:space="preserve">Clicking on a document triggers a download so there is no URL to save. </w:t>
            </w:r>
            <w:r>
              <w:br/>
            </w:r>
            <w:r>
              <w:br/>
            </w:r>
            <w:del w:author="Sugeet Miglani" w:date="2025-03-05T13:02:00Z" w:id="595459881">
              <w:r w:rsidRPr="60FFCE6A" w:rsidDel="00255F46">
                <w:rPr>
                  <w:rFonts w:ascii="Aptos" w:hAnsi="Aptos"/>
                  <w:sz w:val="18"/>
                  <w:szCs w:val="18"/>
                  <w:lang w:val="en-US"/>
                </w:rPr>
                <w:delText xml:space="preserve">However, you can </w:delText>
              </w:r>
            </w:del>
            <w:ins w:author="Sugeet Miglani" w:date="2025-03-05T13:02:00Z" w:id="186537252">
              <w:r w:rsidRPr="60FFCE6A" w:rsidR="0097306F">
                <w:rPr>
                  <w:rFonts w:ascii="Aptos" w:hAnsi="Aptos"/>
                  <w:sz w:val="18"/>
                  <w:szCs w:val="18"/>
                  <w:lang w:val="en-US"/>
                </w:rPr>
                <w:t>Please</w:t>
              </w:r>
            </w:ins>
            <w:ins w:author="Sugeet Miglani" w:date="2025-03-05T13:03:00Z" w:id="1623038367">
              <w:r w:rsidRPr="60FFCE6A" w:rsidR="0097306F">
                <w:rPr>
                  <w:rFonts w:ascii="Aptos" w:hAnsi="Aptos"/>
                  <w:sz w:val="18"/>
                  <w:szCs w:val="18"/>
                  <w:lang w:val="en-US"/>
                </w:rPr>
                <w:t xml:space="preserve"> </w:t>
              </w:r>
            </w:ins>
            <w:r w:rsidRPr="60FFCE6A" w:rsidR="00255F46">
              <w:rPr>
                <w:rFonts w:ascii="Aptos" w:hAnsi="Aptos"/>
                <w:sz w:val="18"/>
                <w:szCs w:val="18"/>
                <w:lang w:val="en-US"/>
              </w:rPr>
              <w:t xml:space="preserve">note </w:t>
            </w:r>
            <w:del w:author="Sugeet Miglani" w:date="2025-03-05T13:03:00Z" w:id="1190973840">
              <w:r w:rsidRPr="60FFCE6A" w:rsidDel="00255F46">
                <w:rPr>
                  <w:rFonts w:ascii="Aptos" w:hAnsi="Aptos"/>
                  <w:sz w:val="18"/>
                  <w:szCs w:val="18"/>
                  <w:lang w:val="en-US"/>
                </w:rPr>
                <w:delText xml:space="preserve">down </w:delText>
              </w:r>
            </w:del>
            <w:r w:rsidRPr="60FFCE6A" w:rsidR="00255F46">
              <w:rPr>
                <w:rFonts w:ascii="Aptos" w:hAnsi="Aptos"/>
                <w:sz w:val="18"/>
                <w:szCs w:val="18"/>
                <w:lang w:val="en-US"/>
              </w:rPr>
              <w:t>the document # provided in the comments</w:t>
            </w:r>
            <w:ins w:author="Sugeet Miglani" w:date="2025-03-05T13:03:00Z" w:id="1738637047">
              <w:r w:rsidRPr="60FFCE6A" w:rsidR="0097306F">
                <w:rPr>
                  <w:rFonts w:ascii="Aptos" w:hAnsi="Aptos"/>
                  <w:sz w:val="18"/>
                  <w:szCs w:val="18"/>
                  <w:lang w:val="en-US"/>
                </w:rPr>
                <w:t xml:space="preserve"> to allow </w:t>
              </w:r>
              <w:r w:rsidRPr="60FFCE6A" w:rsidR="0058281D">
                <w:rPr>
                  <w:rFonts w:ascii="Aptos" w:hAnsi="Aptos"/>
                  <w:sz w:val="18"/>
                  <w:szCs w:val="18"/>
                  <w:lang w:val="en-US"/>
                </w:rPr>
                <w:t>subsequent</w:t>
              </w:r>
              <w:r w:rsidRPr="60FFCE6A" w:rsidR="0058281D">
                <w:rPr>
                  <w:rFonts w:ascii="Aptos" w:hAnsi="Aptos"/>
                  <w:sz w:val="18"/>
                  <w:szCs w:val="18"/>
                  <w:lang w:val="en-US"/>
                </w:rPr>
                <w:t xml:space="preserve"> tracking of information sources</w:t>
              </w:r>
            </w:ins>
            <w:r w:rsidRPr="60FFCE6A" w:rsidR="00255F46">
              <w:rPr>
                <w:rFonts w:ascii="Aptos" w:hAnsi="Aptos"/>
                <w:sz w:val="18"/>
                <w:szCs w:val="18"/>
                <w:lang w:val="en-US"/>
              </w:rPr>
              <w:t>.</w:t>
            </w:r>
          </w:p>
        </w:tc>
      </w:tr>
      <w:tr w:rsidRPr="00597278" w:rsidR="00255F46" w:rsidTr="60FFCE6A" w14:paraId="4C8205E2" w14:textId="77777777">
        <w:trPr>
          <w:trHeight w:val="300"/>
        </w:trPr>
        <w:tc>
          <w:tcPr>
            <w:tcW w:w="1271" w:type="dxa"/>
            <w:noWrap/>
            <w:tcMar/>
            <w:hideMark/>
          </w:tcPr>
          <w:p w:rsidRPr="00597278" w:rsidR="00255F46" w:rsidRDefault="00255F46" w14:paraId="03D1D025" w14:textId="77777777">
            <w:pPr>
              <w:rPr>
                <w:rFonts w:ascii="Aptos" w:hAnsi="Aptos"/>
                <w:sz w:val="18"/>
                <w:szCs w:val="18"/>
              </w:rPr>
            </w:pPr>
            <w:r w:rsidRPr="00597278">
              <w:rPr>
                <w:rFonts w:ascii="Aptos" w:hAnsi="Aptos"/>
                <w:sz w:val="18"/>
                <w:szCs w:val="18"/>
              </w:rPr>
              <w:t>Northwest Territories</w:t>
            </w:r>
          </w:p>
        </w:tc>
        <w:tc>
          <w:tcPr>
            <w:tcW w:w="1559" w:type="dxa"/>
            <w:noWrap/>
            <w:tcMar/>
            <w:hideMark/>
          </w:tcPr>
          <w:p w:rsidRPr="00597278" w:rsidR="00255F46" w:rsidRDefault="00255F46" w14:paraId="232AC301" w14:textId="77777777">
            <w:pPr>
              <w:rPr>
                <w:rFonts w:ascii="Aptos" w:hAnsi="Aptos"/>
                <w:sz w:val="18"/>
                <w:szCs w:val="18"/>
                <w:u w:val="single"/>
              </w:rPr>
            </w:pPr>
            <w:hyperlink w:history="1" r:id="rId42">
              <w:r w:rsidRPr="00597278">
                <w:rPr>
                  <w:rStyle w:val="Hyperlink"/>
                  <w:rFonts w:ascii="Aptos" w:hAnsi="Aptos"/>
                  <w:sz w:val="18"/>
                  <w:szCs w:val="18"/>
                </w:rPr>
                <w:t>EA registry</w:t>
              </w:r>
            </w:hyperlink>
          </w:p>
        </w:tc>
        <w:tc>
          <w:tcPr>
            <w:tcW w:w="2127" w:type="dxa"/>
            <w:noWrap/>
            <w:tcMar/>
            <w:hideMark/>
          </w:tcPr>
          <w:p w:rsidRPr="00597278" w:rsidR="00255F46" w:rsidRDefault="00255F46" w14:paraId="3A87D39B" w14:textId="77777777">
            <w:pPr>
              <w:rPr>
                <w:rFonts w:ascii="Aptos" w:hAnsi="Aptos"/>
                <w:sz w:val="18"/>
                <w:szCs w:val="18"/>
              </w:rPr>
            </w:pPr>
            <w:r w:rsidRPr="00597278">
              <w:rPr>
                <w:rFonts w:ascii="Aptos" w:hAnsi="Aptos"/>
                <w:sz w:val="18"/>
                <w:szCs w:val="18"/>
              </w:rPr>
              <w:t>Mackenzie Valley Environmental Impact Review Board</w:t>
            </w:r>
          </w:p>
        </w:tc>
        <w:tc>
          <w:tcPr>
            <w:tcW w:w="1701" w:type="dxa"/>
            <w:noWrap/>
            <w:tcMar/>
            <w:hideMark/>
          </w:tcPr>
          <w:p w:rsidRPr="00597278" w:rsidR="00255F46" w:rsidRDefault="00255F46" w14:paraId="07CDBDC6" w14:textId="77777777">
            <w:pPr>
              <w:rPr>
                <w:rFonts w:ascii="Aptos" w:hAnsi="Aptos"/>
                <w:sz w:val="18"/>
                <w:szCs w:val="18"/>
                <w:u w:val="single"/>
              </w:rPr>
            </w:pPr>
            <w:hyperlink w:history="1" r:id="rId43">
              <w:r w:rsidRPr="00597278">
                <w:rPr>
                  <w:rStyle w:val="Hyperlink"/>
                  <w:rFonts w:ascii="Aptos" w:hAnsi="Aptos"/>
                  <w:sz w:val="18"/>
                  <w:szCs w:val="18"/>
                </w:rPr>
                <w:t xml:space="preserve">admin@reviewboard.ca </w:t>
              </w:r>
            </w:hyperlink>
          </w:p>
        </w:tc>
        <w:tc>
          <w:tcPr>
            <w:tcW w:w="3412" w:type="dxa"/>
            <w:noWrap/>
            <w:tcMar/>
            <w:hideMark/>
          </w:tcPr>
          <w:p w:rsidRPr="00597278" w:rsidR="00255F46" w:rsidRDefault="00255F46" w14:paraId="7AF60DF2" w14:textId="297EAD36">
            <w:pPr>
              <w:rPr>
                <w:rFonts w:ascii="Aptos" w:hAnsi="Aptos"/>
                <w:sz w:val="18"/>
                <w:szCs w:val="18"/>
                <w:lang w:val="en-US"/>
              </w:rPr>
            </w:pPr>
            <w:r w:rsidRPr="00597278">
              <w:rPr>
                <w:rFonts w:ascii="Aptos" w:hAnsi="Aptos"/>
                <w:sz w:val="18"/>
                <w:szCs w:val="18"/>
                <w:lang w:val="en-US"/>
              </w:rPr>
              <w:t>Yes</w:t>
            </w:r>
            <w:del w:author="Sugeet Miglani" w:date="2025-03-05T13:03:00Z" w16du:dateUtc="2025-03-05T21:03:00Z" w:id="96">
              <w:r w:rsidRPr="00597278" w:rsidDel="0058281D">
                <w:rPr>
                  <w:rFonts w:ascii="Aptos" w:hAnsi="Aptos"/>
                  <w:sz w:val="18"/>
                  <w:szCs w:val="18"/>
                  <w:lang w:val="en-US"/>
                </w:rPr>
                <w:delText>.</w:delText>
              </w:r>
            </w:del>
            <w:ins w:author="Sugeet Miglani" w:date="2025-03-05T13:03:00Z" w16du:dateUtc="2025-03-05T21:03:00Z" w:id="97">
              <w:r w:rsidR="0058281D">
                <w:rPr>
                  <w:rFonts w:ascii="Aptos" w:hAnsi="Aptos"/>
                  <w:sz w:val="18"/>
                  <w:szCs w:val="18"/>
                  <w:lang w:val="en-US"/>
                </w:rPr>
                <w:br/>
              </w:r>
            </w:ins>
            <w:r w:rsidRPr="00597278">
              <w:rPr>
                <w:rFonts w:ascii="Aptos" w:hAnsi="Aptos"/>
                <w:sz w:val="18"/>
                <w:szCs w:val="18"/>
              </w:rPr>
              <w:br/>
            </w:r>
            <w:r w:rsidRPr="00597278">
              <w:rPr>
                <w:rFonts w:ascii="Aptos" w:hAnsi="Aptos"/>
                <w:sz w:val="18"/>
                <w:szCs w:val="18"/>
                <w:lang w:val="en-US"/>
              </w:rPr>
              <w:t xml:space="preserve">Documents are sorted by category which makes accessing them easier. </w:t>
            </w:r>
            <w:ins w:author="Sugeet Miglani" w:date="2025-03-05T13:04:00Z" w16du:dateUtc="2025-03-05T21:04:00Z" w:id="98">
              <w:r w:rsidR="006D0577">
                <w:rPr>
                  <w:rFonts w:ascii="Aptos" w:hAnsi="Aptos"/>
                  <w:sz w:val="18"/>
                  <w:szCs w:val="18"/>
                  <w:lang w:val="en-US"/>
                </w:rPr>
                <w:br/>
              </w:r>
              <w:r w:rsidR="006D0577">
                <w:rPr>
                  <w:rFonts w:ascii="Aptos" w:hAnsi="Aptos"/>
                  <w:sz w:val="18"/>
                  <w:szCs w:val="18"/>
                  <w:lang w:val="en-US"/>
                </w:rPr>
                <w:br/>
              </w:r>
            </w:ins>
            <w:r w:rsidRPr="00597278">
              <w:rPr>
                <w:rFonts w:ascii="Aptos" w:hAnsi="Aptos"/>
                <w:sz w:val="18"/>
                <w:szCs w:val="18"/>
                <w:lang w:val="en-US"/>
              </w:rPr>
              <w:t xml:space="preserve">However, </w:t>
            </w:r>
            <w:ins w:author="Sugeet Miglani" w:date="2025-03-05T17:02:00Z" w16du:dateUtc="2025-03-06T01:02:00Z" w:id="99">
              <w:r w:rsidR="007D1A7F">
                <w:rPr>
                  <w:rFonts w:ascii="Aptos" w:hAnsi="Aptos"/>
                  <w:sz w:val="18"/>
                  <w:szCs w:val="18"/>
                  <w:lang w:val="en-US"/>
                </w:rPr>
                <w:t>an</w:t>
              </w:r>
            </w:ins>
            <w:del w:author="Sugeet Miglani" w:date="2025-03-05T17:01:00Z" w16du:dateUtc="2025-03-06T01:01:00Z" w:id="100">
              <w:r w:rsidRPr="00597278" w:rsidDel="009603EE">
                <w:rPr>
                  <w:rFonts w:ascii="Aptos" w:hAnsi="Aptos"/>
                  <w:sz w:val="18"/>
                  <w:szCs w:val="18"/>
                  <w:lang w:val="en-US"/>
                </w:rPr>
                <w:delText>the</w:delText>
              </w:r>
            </w:del>
            <w:r w:rsidRPr="00597278">
              <w:rPr>
                <w:rFonts w:ascii="Aptos" w:hAnsi="Aptos"/>
                <w:sz w:val="18"/>
                <w:szCs w:val="18"/>
                <w:lang w:val="en-US"/>
              </w:rPr>
              <w:t xml:space="preserve"> EIS is typically split up into </w:t>
            </w:r>
            <w:proofErr w:type="gramStart"/>
            <w:r w:rsidRPr="00597278">
              <w:rPr>
                <w:rFonts w:ascii="Aptos" w:hAnsi="Aptos"/>
                <w:sz w:val="18"/>
                <w:szCs w:val="18"/>
                <w:lang w:val="en-US"/>
              </w:rPr>
              <w:t>a number of</w:t>
            </w:r>
            <w:proofErr w:type="gramEnd"/>
            <w:r w:rsidRPr="00597278">
              <w:rPr>
                <w:rFonts w:ascii="Aptos" w:hAnsi="Aptos"/>
                <w:sz w:val="18"/>
                <w:szCs w:val="18"/>
                <w:lang w:val="en-US"/>
              </w:rPr>
              <w:t xml:space="preserve"> pdfs which are not arranged sequentially and </w:t>
            </w:r>
            <w:del w:author="Sugeet Miglani" w:date="2025-03-05T13:04:00Z" w16du:dateUtc="2025-03-05T21:04:00Z" w:id="101">
              <w:r w:rsidRPr="00597278" w:rsidDel="006D0577">
                <w:rPr>
                  <w:rFonts w:ascii="Aptos" w:hAnsi="Aptos"/>
                  <w:sz w:val="18"/>
                  <w:szCs w:val="18"/>
                  <w:lang w:val="en-US"/>
                </w:rPr>
                <w:delText xml:space="preserve">may not </w:delText>
              </w:r>
            </w:del>
            <w:ins w:author="Sugeet Miglani" w:date="2025-03-05T13:04:00Z" w16du:dateUtc="2025-03-05T21:04:00Z" w:id="102">
              <w:r w:rsidR="006D0577">
                <w:rPr>
                  <w:rFonts w:ascii="Aptos" w:hAnsi="Aptos"/>
                  <w:sz w:val="18"/>
                  <w:szCs w:val="18"/>
                  <w:lang w:val="en-US"/>
                </w:rPr>
                <w:t xml:space="preserve">often do </w:t>
              </w:r>
            </w:ins>
            <w:r w:rsidRPr="00597278">
              <w:rPr>
                <w:rFonts w:ascii="Aptos" w:hAnsi="Aptos"/>
                <w:sz w:val="18"/>
                <w:szCs w:val="18"/>
                <w:lang w:val="en-US"/>
              </w:rPr>
              <w:t xml:space="preserve">have </w:t>
            </w:r>
            <w:del w:author="Sugeet Miglani" w:date="2025-03-05T13:04:00Z" w16du:dateUtc="2025-03-05T21:04:00Z" w:id="103">
              <w:r w:rsidRPr="00597278" w:rsidDel="006D0577">
                <w:rPr>
                  <w:rFonts w:ascii="Aptos" w:hAnsi="Aptos"/>
                  <w:sz w:val="18"/>
                  <w:szCs w:val="18"/>
                  <w:lang w:val="en-US"/>
                </w:rPr>
                <w:delText xml:space="preserve">good </w:delText>
              </w:r>
            </w:del>
            <w:ins w:author="Sugeet Miglani" w:date="2025-03-05T13:04:00Z" w16du:dateUtc="2025-03-05T21:04:00Z" w:id="104">
              <w:r w:rsidR="006D0577">
                <w:rPr>
                  <w:rFonts w:ascii="Aptos" w:hAnsi="Aptos"/>
                  <w:sz w:val="18"/>
                  <w:szCs w:val="18"/>
                  <w:lang w:val="en-US"/>
                </w:rPr>
                <w:t xml:space="preserve">user-friendly </w:t>
              </w:r>
            </w:ins>
            <w:r w:rsidRPr="00597278">
              <w:rPr>
                <w:rFonts w:ascii="Aptos" w:hAnsi="Aptos"/>
                <w:sz w:val="18"/>
                <w:szCs w:val="18"/>
                <w:lang w:val="en-US"/>
              </w:rPr>
              <w:t>naming conventions.</w:t>
            </w:r>
          </w:p>
        </w:tc>
      </w:tr>
      <w:tr w:rsidRPr="00597278" w:rsidR="00255F46" w:rsidTr="60FFCE6A" w14:paraId="6B3EF252" w14:textId="77777777">
        <w:trPr>
          <w:trHeight w:val="50"/>
        </w:trPr>
        <w:tc>
          <w:tcPr>
            <w:tcW w:w="1271" w:type="dxa"/>
            <w:noWrap/>
            <w:tcMar/>
            <w:hideMark/>
          </w:tcPr>
          <w:p w:rsidRPr="00597278" w:rsidR="00255F46" w:rsidRDefault="00255F46" w14:paraId="33288A71" w14:textId="77777777">
            <w:pPr>
              <w:rPr>
                <w:rFonts w:ascii="Aptos" w:hAnsi="Aptos"/>
                <w:sz w:val="18"/>
                <w:szCs w:val="18"/>
              </w:rPr>
            </w:pPr>
            <w:r w:rsidRPr="00597278">
              <w:rPr>
                <w:rFonts w:ascii="Aptos" w:hAnsi="Aptos"/>
                <w:sz w:val="18"/>
                <w:szCs w:val="18"/>
              </w:rPr>
              <w:t>Nunavut</w:t>
            </w:r>
          </w:p>
        </w:tc>
        <w:tc>
          <w:tcPr>
            <w:tcW w:w="1559" w:type="dxa"/>
            <w:noWrap/>
            <w:tcMar/>
            <w:hideMark/>
          </w:tcPr>
          <w:p w:rsidRPr="00597278" w:rsidR="00255F46" w:rsidRDefault="00255F46" w14:paraId="3553D4A3" w14:textId="77777777">
            <w:pPr>
              <w:rPr>
                <w:rFonts w:ascii="Aptos" w:hAnsi="Aptos"/>
                <w:sz w:val="18"/>
                <w:szCs w:val="18"/>
                <w:u w:val="single"/>
              </w:rPr>
            </w:pPr>
            <w:hyperlink w:history="1" r:id="rId44">
              <w:r w:rsidRPr="00597278">
                <w:rPr>
                  <w:rStyle w:val="Hyperlink"/>
                  <w:rFonts w:ascii="Aptos" w:hAnsi="Aptos"/>
                  <w:sz w:val="18"/>
                  <w:szCs w:val="18"/>
                </w:rPr>
                <w:t>EA registry</w:t>
              </w:r>
            </w:hyperlink>
          </w:p>
        </w:tc>
        <w:tc>
          <w:tcPr>
            <w:tcW w:w="2127" w:type="dxa"/>
            <w:noWrap/>
            <w:tcMar/>
            <w:hideMark/>
          </w:tcPr>
          <w:p w:rsidRPr="00597278" w:rsidR="00255F46" w:rsidRDefault="00255F46" w14:paraId="6C1144E8" w14:textId="77777777">
            <w:pPr>
              <w:rPr>
                <w:rFonts w:ascii="Aptos" w:hAnsi="Aptos"/>
                <w:sz w:val="18"/>
                <w:szCs w:val="18"/>
              </w:rPr>
            </w:pPr>
            <w:r w:rsidRPr="00597278">
              <w:rPr>
                <w:rFonts w:ascii="Aptos" w:hAnsi="Aptos"/>
                <w:sz w:val="18"/>
                <w:szCs w:val="18"/>
              </w:rPr>
              <w:t>Nunavut Impact Review Board</w:t>
            </w:r>
          </w:p>
        </w:tc>
        <w:tc>
          <w:tcPr>
            <w:tcW w:w="1701" w:type="dxa"/>
            <w:noWrap/>
            <w:tcMar/>
            <w:hideMark/>
          </w:tcPr>
          <w:p w:rsidRPr="00597278" w:rsidR="00255F46" w:rsidRDefault="00255F46" w14:paraId="6D8D745C" w14:textId="77777777">
            <w:pPr>
              <w:rPr>
                <w:rFonts w:ascii="Aptos" w:hAnsi="Aptos"/>
                <w:sz w:val="18"/>
                <w:szCs w:val="18"/>
                <w:u w:val="single"/>
              </w:rPr>
            </w:pPr>
            <w:hyperlink w:history="1" r:id="rId45">
              <w:r w:rsidRPr="00597278">
                <w:rPr>
                  <w:rStyle w:val="Hyperlink"/>
                  <w:rFonts w:ascii="Aptos" w:hAnsi="Aptos"/>
                  <w:sz w:val="18"/>
                  <w:szCs w:val="18"/>
                </w:rPr>
                <w:t xml:space="preserve">info@nirb.ca </w:t>
              </w:r>
            </w:hyperlink>
          </w:p>
        </w:tc>
        <w:tc>
          <w:tcPr>
            <w:tcW w:w="3412" w:type="dxa"/>
            <w:noWrap/>
            <w:tcMar/>
            <w:hideMark/>
          </w:tcPr>
          <w:p w:rsidRPr="00597278" w:rsidR="00255F46" w:rsidRDefault="00255F46" w14:paraId="66B5E5D4" w14:textId="761365A2">
            <w:pPr>
              <w:rPr>
                <w:rFonts w:ascii="Aptos" w:hAnsi="Aptos"/>
                <w:sz w:val="18"/>
                <w:szCs w:val="18"/>
              </w:rPr>
            </w:pPr>
            <w:r w:rsidRPr="00597278">
              <w:rPr>
                <w:rFonts w:ascii="Aptos" w:hAnsi="Aptos"/>
                <w:sz w:val="18"/>
                <w:szCs w:val="18"/>
              </w:rPr>
              <w:t>Yes</w:t>
            </w:r>
            <w:ins w:author="Sugeet Miglani" w:date="2025-03-05T13:16:00Z" w16du:dateUtc="2025-03-05T21:16:00Z" w:id="105">
              <w:r w:rsidR="00F41171">
                <w:rPr>
                  <w:rFonts w:ascii="Aptos" w:hAnsi="Aptos"/>
                  <w:sz w:val="18"/>
                  <w:szCs w:val="18"/>
                </w:rPr>
                <w:br/>
              </w:r>
              <w:r w:rsidR="00F41171">
                <w:rPr>
                  <w:rFonts w:ascii="Aptos" w:hAnsi="Aptos"/>
                  <w:sz w:val="18"/>
                  <w:szCs w:val="18"/>
                </w:rPr>
                <w:br/>
              </w:r>
            </w:ins>
            <w:del w:author="Sugeet Miglani" w:date="2025-03-05T13:16:00Z" w16du:dateUtc="2025-03-05T21:16:00Z" w:id="106">
              <w:r w:rsidRPr="00597278" w:rsidDel="00F41171">
                <w:rPr>
                  <w:rFonts w:ascii="Aptos" w:hAnsi="Aptos"/>
                  <w:sz w:val="18"/>
                  <w:szCs w:val="18"/>
                </w:rPr>
                <w:delText>, but filtering</w:delText>
              </w:r>
            </w:del>
            <w:ins w:author="Sugeet Miglani" w:date="2025-03-05T13:16:00Z" w16du:dateUtc="2025-03-05T21:16:00Z" w:id="107">
              <w:r w:rsidR="00F41171">
                <w:rPr>
                  <w:rFonts w:ascii="Aptos" w:hAnsi="Aptos"/>
                  <w:sz w:val="18"/>
                  <w:szCs w:val="18"/>
                </w:rPr>
                <w:t>Filtering</w:t>
              </w:r>
              <w:r w:rsidR="00D851EE">
                <w:rPr>
                  <w:rFonts w:ascii="Aptos" w:hAnsi="Aptos"/>
                  <w:sz w:val="18"/>
                  <w:szCs w:val="18"/>
                </w:rPr>
                <w:t xml:space="preserve"> documents</w:t>
              </w:r>
            </w:ins>
            <w:r w:rsidRPr="00597278">
              <w:rPr>
                <w:rFonts w:ascii="Aptos" w:hAnsi="Aptos"/>
                <w:sz w:val="18"/>
                <w:szCs w:val="18"/>
              </w:rPr>
              <w:t xml:space="preserve"> is difficult</w:t>
            </w:r>
          </w:p>
        </w:tc>
      </w:tr>
      <w:tr w:rsidRPr="00597278" w:rsidR="00255F46" w:rsidTr="60FFCE6A" w14:paraId="41B60E34" w14:textId="77777777">
        <w:trPr>
          <w:trHeight w:val="50"/>
        </w:trPr>
        <w:tc>
          <w:tcPr>
            <w:tcW w:w="1271" w:type="dxa"/>
            <w:noWrap/>
            <w:tcMar/>
          </w:tcPr>
          <w:p w:rsidRPr="00597278" w:rsidR="00255F46" w:rsidRDefault="00255F46" w14:paraId="68E31ABD" w14:textId="77777777">
            <w:pPr>
              <w:rPr>
                <w:rFonts w:ascii="Aptos" w:hAnsi="Aptos"/>
                <w:sz w:val="18"/>
                <w:szCs w:val="18"/>
              </w:rPr>
            </w:pPr>
            <w:r w:rsidRPr="00597278">
              <w:rPr>
                <w:rFonts w:ascii="Aptos" w:hAnsi="Aptos"/>
                <w:sz w:val="18"/>
                <w:szCs w:val="18"/>
              </w:rPr>
              <w:t>Prince Edward Island</w:t>
            </w:r>
          </w:p>
        </w:tc>
        <w:tc>
          <w:tcPr>
            <w:tcW w:w="1559" w:type="dxa"/>
            <w:noWrap/>
            <w:tcMar/>
          </w:tcPr>
          <w:p w:rsidRPr="00597278" w:rsidR="00255F46" w:rsidRDefault="00255F46" w14:paraId="6B85B4AD" w14:textId="77777777">
            <w:pPr>
              <w:rPr>
                <w:rFonts w:ascii="Aptos" w:hAnsi="Aptos"/>
                <w:sz w:val="18"/>
                <w:szCs w:val="18"/>
              </w:rPr>
            </w:pPr>
            <w:hyperlink w:history="1" r:id="rId46">
              <w:r w:rsidRPr="00597278">
                <w:rPr>
                  <w:rStyle w:val="Hyperlink"/>
                  <w:rFonts w:ascii="Aptos" w:hAnsi="Aptos"/>
                  <w:sz w:val="18"/>
                  <w:szCs w:val="18"/>
                </w:rPr>
                <w:t>EA registry</w:t>
              </w:r>
            </w:hyperlink>
          </w:p>
        </w:tc>
        <w:tc>
          <w:tcPr>
            <w:tcW w:w="2127" w:type="dxa"/>
            <w:noWrap/>
            <w:tcMar/>
          </w:tcPr>
          <w:p w:rsidRPr="00597278" w:rsidR="00255F46" w:rsidRDefault="00255F46" w14:paraId="03713FE5" w14:textId="77777777">
            <w:pPr>
              <w:rPr>
                <w:rFonts w:ascii="Aptos" w:hAnsi="Aptos"/>
                <w:sz w:val="18"/>
                <w:szCs w:val="18"/>
              </w:rPr>
            </w:pPr>
            <w:r w:rsidRPr="00597278">
              <w:rPr>
                <w:rFonts w:ascii="Aptos" w:hAnsi="Aptos"/>
                <w:sz w:val="18"/>
                <w:szCs w:val="18"/>
              </w:rPr>
              <w:t>Environment, Energy and Climate Action</w:t>
            </w:r>
          </w:p>
        </w:tc>
        <w:tc>
          <w:tcPr>
            <w:tcW w:w="1701" w:type="dxa"/>
            <w:noWrap/>
            <w:tcMar/>
          </w:tcPr>
          <w:p w:rsidRPr="00597278" w:rsidR="00255F46" w:rsidRDefault="00255F46" w14:paraId="2AACEF29" w14:textId="77777777">
            <w:pPr>
              <w:rPr>
                <w:rFonts w:ascii="Aptos" w:hAnsi="Aptos"/>
                <w:sz w:val="18"/>
                <w:szCs w:val="18"/>
              </w:rPr>
            </w:pPr>
            <w:hyperlink w:history="1" r:id="rId47">
              <w:r w:rsidRPr="00597278">
                <w:rPr>
                  <w:rStyle w:val="Hyperlink"/>
                  <w:rFonts w:ascii="Aptos" w:hAnsi="Aptos"/>
                  <w:sz w:val="18"/>
                  <w:szCs w:val="18"/>
                </w:rPr>
                <w:t>dethompson@gov.pe.ca</w:t>
              </w:r>
            </w:hyperlink>
            <w:r w:rsidRPr="00597278">
              <w:rPr>
                <w:rFonts w:ascii="Aptos" w:hAnsi="Aptos"/>
                <w:sz w:val="18"/>
                <w:szCs w:val="18"/>
              </w:rPr>
              <w:t xml:space="preserve">, </w:t>
            </w:r>
            <w:hyperlink w:history="1" r:id="rId48">
              <w:r w:rsidRPr="00597278">
                <w:rPr>
                  <w:rStyle w:val="Hyperlink"/>
                  <w:rFonts w:ascii="Aptos" w:hAnsi="Aptos"/>
                  <w:sz w:val="18"/>
                  <w:szCs w:val="18"/>
                </w:rPr>
                <w:t>gbwilson@gov.pe.ca</w:t>
              </w:r>
            </w:hyperlink>
            <w:r w:rsidRPr="00597278">
              <w:rPr>
                <w:rFonts w:ascii="Aptos" w:hAnsi="Aptos"/>
                <w:sz w:val="18"/>
                <w:szCs w:val="18"/>
              </w:rPr>
              <w:t xml:space="preserve"> </w:t>
            </w:r>
          </w:p>
        </w:tc>
        <w:tc>
          <w:tcPr>
            <w:tcW w:w="3412" w:type="dxa"/>
            <w:noWrap/>
            <w:tcMar/>
          </w:tcPr>
          <w:p w:rsidRPr="00597278" w:rsidR="00255F46" w:rsidRDefault="00D851EE" w14:paraId="475FCFDC" w14:textId="3BC3B253">
            <w:pPr>
              <w:rPr>
                <w:rFonts w:ascii="Aptos" w:hAnsi="Aptos"/>
                <w:sz w:val="18"/>
                <w:szCs w:val="18"/>
              </w:rPr>
            </w:pPr>
            <w:ins w:author="Sugeet Miglani" w:date="2025-03-05T13:16:00Z" w16du:dateUtc="2025-03-05T21:16:00Z" w:id="108">
              <w:r>
                <w:rPr>
                  <w:rFonts w:ascii="Aptos" w:hAnsi="Aptos"/>
                  <w:sz w:val="18"/>
                  <w:szCs w:val="18"/>
                </w:rPr>
                <w:t>Y</w:t>
              </w:r>
            </w:ins>
            <w:ins w:author="Sugeet Miglani" w:date="2025-03-05T13:17:00Z" w16du:dateUtc="2025-03-05T21:17:00Z" w:id="109">
              <w:r>
                <w:rPr>
                  <w:rFonts w:ascii="Aptos" w:hAnsi="Aptos"/>
                  <w:sz w:val="18"/>
                  <w:szCs w:val="18"/>
                </w:rPr>
                <w:t>es</w:t>
              </w:r>
            </w:ins>
            <w:ins w:author="Sugeet Miglani" w:date="2025-03-05T13:16:00Z" w16du:dateUtc="2025-03-05T21:16:00Z" w:id="110">
              <w:r>
                <w:rPr>
                  <w:rFonts w:ascii="Aptos" w:hAnsi="Aptos"/>
                  <w:sz w:val="18"/>
                  <w:szCs w:val="18"/>
                </w:rPr>
                <w:br/>
              </w:r>
              <w:r>
                <w:rPr>
                  <w:rFonts w:ascii="Aptos" w:hAnsi="Aptos"/>
                  <w:sz w:val="18"/>
                  <w:szCs w:val="18"/>
                </w:rPr>
                <w:br/>
              </w:r>
            </w:ins>
            <w:del w:author="Sugeet Miglani" w:date="2025-03-05T13:17:00Z" w16du:dateUtc="2025-03-05T21:17:00Z" w:id="111">
              <w:r w:rsidRPr="00597278" w:rsidDel="00D851EE" w:rsidR="00255F46">
                <w:rPr>
                  <w:rFonts w:ascii="Aptos" w:hAnsi="Aptos"/>
                  <w:sz w:val="18"/>
                  <w:szCs w:val="18"/>
                </w:rPr>
                <w:delText>Project page lists all available documents. No filtering available</w:delText>
              </w:r>
            </w:del>
            <w:ins w:author="Sugeet Miglani" w:date="2025-03-05T13:17:00Z" w16du:dateUtc="2025-03-05T21:17:00Z" w:id="112">
              <w:r>
                <w:rPr>
                  <w:rFonts w:ascii="Aptos" w:hAnsi="Aptos"/>
                  <w:sz w:val="18"/>
                  <w:szCs w:val="18"/>
                </w:rPr>
                <w:t>There are no options to filter by type of activity or document type</w:t>
              </w:r>
            </w:ins>
            <w:r w:rsidRPr="00597278" w:rsidR="00255F46">
              <w:rPr>
                <w:rFonts w:ascii="Aptos" w:hAnsi="Aptos"/>
                <w:sz w:val="18"/>
                <w:szCs w:val="18"/>
              </w:rPr>
              <w:t>.</w:t>
            </w:r>
          </w:p>
        </w:tc>
      </w:tr>
    </w:tbl>
    <w:p w:rsidRPr="004B18BB" w:rsidR="00255F46" w:rsidP="00255F46" w:rsidRDefault="00255F46" w14:paraId="004BAE39" w14:textId="77777777">
      <w:pPr>
        <w:spacing w:line="240" w:lineRule="auto"/>
        <w:rPr>
          <w:rFonts w:ascii="Aptos" w:hAnsi="Aptos"/>
        </w:rPr>
      </w:pPr>
    </w:p>
    <w:p w:rsidRPr="004B18BB" w:rsidR="00255F46" w:rsidP="00255F46" w:rsidRDefault="00255F46" w14:paraId="72675F33" w14:textId="77777777">
      <w:pPr>
        <w:spacing w:line="240" w:lineRule="auto"/>
        <w:rPr>
          <w:rFonts w:ascii="Aptos" w:hAnsi="Aptos"/>
        </w:rPr>
      </w:pPr>
      <w:r w:rsidRPr="004B18BB">
        <w:rPr>
          <w:rFonts w:ascii="Aptos" w:hAnsi="Aptos"/>
        </w:rPr>
        <w:br w:type="page"/>
      </w:r>
    </w:p>
    <w:p w:rsidRPr="007B6128" w:rsidR="00255F46" w:rsidP="00255F46" w:rsidRDefault="00255F46" w14:paraId="20CD04C1" w14:textId="77777777">
      <w:pPr>
        <w:pStyle w:val="Heading2"/>
      </w:pPr>
      <w:r>
        <w:t>Data</w:t>
      </w:r>
      <w:r w:rsidRPr="007B6128">
        <w:t xml:space="preserve"> extraction</w:t>
      </w:r>
      <w:r>
        <w:t xml:space="preserve"> instructions</w:t>
      </w:r>
    </w:p>
    <w:p w:rsidR="00016255" w:rsidP="00EC2AA8" w:rsidRDefault="005B13D8" w14:paraId="00000025" w14:textId="690664D1">
      <w:pPr>
        <w:spacing w:before="240" w:after="240" w:line="240" w:lineRule="auto"/>
        <w:jc w:val="both"/>
        <w:rPr>
          <w:rFonts w:ascii="Aptos" w:hAnsi="Aptos"/>
          <w:lang w:val="en-US"/>
        </w:rPr>
      </w:pPr>
      <w:r w:rsidRPr="004B18BB">
        <w:rPr>
          <w:rFonts w:ascii="Aptos" w:hAnsi="Aptos"/>
          <w:lang w:val="en-US"/>
        </w:rPr>
        <w:t xml:space="preserve">Using documents present on the public </w:t>
      </w:r>
      <w:r w:rsidR="00BC2436">
        <w:rPr>
          <w:rFonts w:ascii="Aptos" w:hAnsi="Aptos"/>
          <w:lang w:val="en-US"/>
        </w:rPr>
        <w:t>IA</w:t>
      </w:r>
      <w:r w:rsidRPr="004B18BB">
        <w:rPr>
          <w:rFonts w:ascii="Aptos" w:hAnsi="Aptos"/>
          <w:lang w:val="en-US"/>
        </w:rPr>
        <w:t xml:space="preserve"> databases in each jurisdiction (federal, provincial, and territorial), </w:t>
      </w:r>
      <w:r w:rsidR="00255F46">
        <w:rPr>
          <w:rFonts w:ascii="Aptos" w:hAnsi="Aptos"/>
          <w:lang w:val="en-US"/>
        </w:rPr>
        <w:t>we will extract the variables below into the shared Excel spreadsheet</w:t>
      </w:r>
      <w:r w:rsidRPr="004B18BB">
        <w:rPr>
          <w:rFonts w:ascii="Aptos" w:hAnsi="Aptos"/>
          <w:lang w:val="en-US"/>
        </w:rPr>
        <w:t xml:space="preserve">. </w:t>
      </w:r>
      <w:r w:rsidR="00255F46">
        <w:rPr>
          <w:rFonts w:ascii="Aptos" w:hAnsi="Aptos"/>
          <w:lang w:val="en-US"/>
        </w:rPr>
        <w:t xml:space="preserve">If </w:t>
      </w:r>
      <w:r w:rsidRPr="004B18BB">
        <w:rPr>
          <w:rFonts w:ascii="Aptos" w:hAnsi="Aptos"/>
          <w:lang w:val="en-US"/>
        </w:rPr>
        <w:t xml:space="preserve">data </w:t>
      </w:r>
      <w:r w:rsidR="00255F46">
        <w:rPr>
          <w:rFonts w:ascii="Aptos" w:hAnsi="Aptos"/>
          <w:lang w:val="en-US"/>
        </w:rPr>
        <w:t xml:space="preserve">for a given variable </w:t>
      </w:r>
      <w:r w:rsidRPr="004B18BB">
        <w:rPr>
          <w:rFonts w:ascii="Aptos" w:hAnsi="Aptos"/>
          <w:lang w:val="en-US"/>
        </w:rPr>
        <w:t xml:space="preserve">cannot be </w:t>
      </w:r>
      <w:r w:rsidR="00255F46">
        <w:rPr>
          <w:rFonts w:ascii="Aptos" w:hAnsi="Aptos"/>
          <w:lang w:val="en-US"/>
        </w:rPr>
        <w:t>located</w:t>
      </w:r>
      <w:r w:rsidRPr="004B18BB">
        <w:rPr>
          <w:rFonts w:ascii="Aptos" w:hAnsi="Aptos"/>
          <w:lang w:val="en-US"/>
        </w:rPr>
        <w:t xml:space="preserve"> (e.g., lack of access to information</w:t>
      </w:r>
      <w:r w:rsidRPr="004B18BB" w:rsidR="00CE1624">
        <w:rPr>
          <w:rFonts w:ascii="Aptos" w:hAnsi="Aptos"/>
          <w:lang w:val="en-US"/>
        </w:rPr>
        <w:t xml:space="preserve"> or poor reporting in the EIS</w:t>
      </w:r>
      <w:r w:rsidRPr="004B18BB">
        <w:rPr>
          <w:rFonts w:ascii="Aptos" w:hAnsi="Aptos"/>
          <w:lang w:val="en-US"/>
        </w:rPr>
        <w:t xml:space="preserve">), </w:t>
      </w:r>
      <w:r w:rsidRPr="00255F46" w:rsidR="001D3639">
        <w:rPr>
          <w:rFonts w:ascii="Aptos" w:hAnsi="Aptos"/>
          <w:b/>
          <w:lang w:val="en-US"/>
        </w:rPr>
        <w:t xml:space="preserve">the reviewer </w:t>
      </w:r>
      <w:del w:author="Sugeet Miglani" w:date="2025-03-05T13:18:00Z" w16du:dateUtc="2025-03-05T21:18:00Z" w:id="113">
        <w:r w:rsidRPr="00255F46" w:rsidDel="00BF3E09" w:rsidR="00255F46">
          <w:rPr>
            <w:rFonts w:ascii="Aptos" w:hAnsi="Aptos"/>
            <w:b/>
            <w:bCs/>
            <w:lang w:val="en-US"/>
          </w:rPr>
          <w:delText>must</w:delText>
        </w:r>
        <w:r w:rsidRPr="00255F46" w:rsidDel="00BF3E09" w:rsidR="001D3639">
          <w:rPr>
            <w:rFonts w:ascii="Aptos" w:hAnsi="Aptos"/>
            <w:b/>
            <w:lang w:val="en-US"/>
          </w:rPr>
          <w:delText xml:space="preserve"> </w:delText>
        </w:r>
      </w:del>
      <w:ins w:author="Sugeet Miglani" w:date="2025-03-05T13:18:00Z" w16du:dateUtc="2025-03-05T21:18:00Z" w:id="114">
        <w:r w:rsidR="00BF3E09">
          <w:rPr>
            <w:rFonts w:ascii="Aptos" w:hAnsi="Aptos"/>
            <w:b/>
            <w:bCs/>
            <w:lang w:val="en-US"/>
          </w:rPr>
          <w:t>will</w:t>
        </w:r>
        <w:r w:rsidRPr="00255F46" w:rsidR="00BF3E09">
          <w:rPr>
            <w:rFonts w:ascii="Aptos" w:hAnsi="Aptos"/>
            <w:b/>
            <w:lang w:val="en-US"/>
          </w:rPr>
          <w:t xml:space="preserve"> </w:t>
        </w:r>
      </w:ins>
      <w:r w:rsidRPr="00255F46" w:rsidR="00874D91">
        <w:rPr>
          <w:rFonts w:ascii="Aptos" w:hAnsi="Aptos"/>
          <w:b/>
          <w:lang w:val="en-US"/>
        </w:rPr>
        <w:t>write</w:t>
      </w:r>
      <w:r w:rsidRPr="00255F46">
        <w:rPr>
          <w:rFonts w:ascii="Aptos" w:hAnsi="Aptos"/>
          <w:b/>
          <w:lang w:val="en-US"/>
        </w:rPr>
        <w:t xml:space="preserve"> ‘</w:t>
      </w:r>
      <w:r w:rsidRPr="00255F46" w:rsidR="003F5DF1">
        <w:rPr>
          <w:rFonts w:ascii="Aptos" w:hAnsi="Aptos"/>
          <w:b/>
          <w:lang w:val="en-US"/>
        </w:rPr>
        <w:t>COULD NOT LOCATE</w:t>
      </w:r>
      <w:r w:rsidRPr="00255F46">
        <w:rPr>
          <w:rFonts w:ascii="Aptos" w:hAnsi="Aptos"/>
          <w:b/>
          <w:lang w:val="en-US"/>
        </w:rPr>
        <w:t>’</w:t>
      </w:r>
      <w:r w:rsidRPr="004B18BB">
        <w:rPr>
          <w:rFonts w:ascii="Aptos" w:hAnsi="Aptos"/>
          <w:lang w:val="en-US"/>
        </w:rPr>
        <w:t xml:space="preserve"> </w:t>
      </w:r>
      <w:r w:rsidRPr="004B18BB" w:rsidR="00874D91">
        <w:rPr>
          <w:rFonts w:ascii="Aptos" w:hAnsi="Aptos"/>
          <w:lang w:val="en-US"/>
        </w:rPr>
        <w:t xml:space="preserve">in the </w:t>
      </w:r>
      <w:ins w:author="Sugeet Miglani" w:date="2025-03-05T13:18:00Z" w16du:dateUtc="2025-03-05T21:18:00Z" w:id="115">
        <w:r w:rsidR="00BF3E09">
          <w:rPr>
            <w:rFonts w:ascii="Aptos" w:hAnsi="Aptos"/>
            <w:lang w:val="en-US"/>
          </w:rPr>
          <w:t xml:space="preserve">relevant </w:t>
        </w:r>
      </w:ins>
      <w:r w:rsidRPr="004B18BB" w:rsidR="00874D91">
        <w:rPr>
          <w:rFonts w:ascii="Aptos" w:hAnsi="Aptos"/>
          <w:lang w:val="en-US"/>
        </w:rPr>
        <w:t xml:space="preserve">cell. </w:t>
      </w:r>
      <w:r w:rsidR="00BC2436">
        <w:rPr>
          <w:rFonts w:ascii="Aptos" w:hAnsi="Aptos"/>
          <w:lang w:val="en-US"/>
        </w:rPr>
        <w:t>A</w:t>
      </w:r>
      <w:ins w:author="Sugeet Miglani" w:date="2025-03-05T13:18:00Z" w16du:dateUtc="2025-03-05T21:18:00Z" w:id="116">
        <w:r w:rsidR="00AD42C5">
          <w:rPr>
            <w:rFonts w:ascii="Aptos" w:hAnsi="Aptos"/>
            <w:lang w:val="en-US"/>
          </w:rPr>
          <w:t>s</w:t>
        </w:r>
      </w:ins>
      <w:r w:rsidRPr="004B18BB">
        <w:rPr>
          <w:rFonts w:ascii="Aptos" w:hAnsi="Aptos"/>
          <w:lang w:val="en-US"/>
        </w:rPr>
        <w:t xml:space="preserve"> documents are often very large, </w:t>
      </w:r>
      <w:del w:author="Sugeet Miglani" w:date="2025-03-05T13:18:00Z" w16du:dateUtc="2025-03-05T21:18:00Z" w:id="117">
        <w:r w:rsidRPr="004B18BB" w:rsidDel="00AD42C5">
          <w:rPr>
            <w:rFonts w:ascii="Aptos" w:hAnsi="Aptos"/>
            <w:lang w:val="en-US"/>
          </w:rPr>
          <w:delText xml:space="preserve">so </w:delText>
        </w:r>
      </w:del>
      <w:r w:rsidRPr="004B18BB">
        <w:rPr>
          <w:rFonts w:ascii="Aptos" w:hAnsi="Aptos"/>
          <w:lang w:val="en-US"/>
        </w:rPr>
        <w:t xml:space="preserve">it is recommended </w:t>
      </w:r>
      <w:del w:author="Sugeet Miglani" w:date="2025-03-05T13:19:00Z" w16du:dateUtc="2025-03-05T21:19:00Z" w:id="118">
        <w:r w:rsidRPr="004B18BB" w:rsidDel="00AD42C5">
          <w:rPr>
            <w:rFonts w:ascii="Aptos" w:hAnsi="Aptos"/>
            <w:lang w:val="en-US"/>
          </w:rPr>
          <w:delText xml:space="preserve">to </w:delText>
        </w:r>
      </w:del>
      <w:ins w:author="Sugeet Miglani" w:date="2025-03-05T13:19:00Z" w16du:dateUtc="2025-03-05T21:19:00Z" w:id="119">
        <w:r w:rsidR="00AD42C5">
          <w:rPr>
            <w:rFonts w:ascii="Aptos" w:hAnsi="Aptos"/>
            <w:lang w:val="en-US"/>
          </w:rPr>
          <w:t>that reviewers</w:t>
        </w:r>
        <w:r w:rsidRPr="004B18BB" w:rsidR="00AD42C5">
          <w:rPr>
            <w:rFonts w:ascii="Aptos" w:hAnsi="Aptos"/>
            <w:lang w:val="en-US"/>
          </w:rPr>
          <w:t xml:space="preserve"> </w:t>
        </w:r>
      </w:ins>
      <w:r w:rsidRPr="004B18BB">
        <w:rPr>
          <w:rFonts w:ascii="Aptos" w:hAnsi="Aptos"/>
          <w:lang w:val="en-US"/>
        </w:rPr>
        <w:t xml:space="preserve">use CTRL+F to search for </w:t>
      </w:r>
      <w:r w:rsidR="00255F46">
        <w:rPr>
          <w:rFonts w:ascii="Aptos" w:hAnsi="Aptos"/>
          <w:lang w:val="en-US"/>
        </w:rPr>
        <w:t xml:space="preserve">relevant </w:t>
      </w:r>
      <w:r w:rsidRPr="004B18BB">
        <w:rPr>
          <w:rFonts w:ascii="Aptos" w:hAnsi="Aptos"/>
          <w:lang w:val="en-US"/>
        </w:rPr>
        <w:t>keywords</w:t>
      </w:r>
      <w:r w:rsidRPr="004B18BB" w:rsidR="00937A7C">
        <w:rPr>
          <w:rFonts w:ascii="Aptos" w:hAnsi="Aptos"/>
          <w:lang w:val="en-US"/>
        </w:rPr>
        <w:t>.</w:t>
      </w:r>
    </w:p>
    <w:p w:rsidRPr="004B18BB" w:rsidR="006D579D" w:rsidP="00EC2AA8" w:rsidRDefault="00AF193E" w14:paraId="6D250F59" w14:textId="4AF1BBDB">
      <w:pPr>
        <w:spacing w:before="240" w:after="240" w:line="240" w:lineRule="auto"/>
        <w:jc w:val="both"/>
        <w:rPr>
          <w:rFonts w:ascii="Aptos" w:hAnsi="Aptos"/>
          <w:b/>
          <w:lang w:val="en-US"/>
        </w:rPr>
      </w:pPr>
      <w:r w:rsidRPr="004B18BB">
        <w:rPr>
          <w:rFonts w:ascii="Aptos" w:hAnsi="Aptos"/>
          <w:b/>
          <w:highlight w:val="yellow"/>
        </w:rPr>
        <w:t>For the target variables below (except for</w:t>
      </w:r>
      <w:r w:rsidRPr="004B18BB" w:rsidR="005B1EB8">
        <w:rPr>
          <w:rFonts w:ascii="Aptos" w:hAnsi="Aptos"/>
          <w:b/>
          <w:highlight w:val="yellow"/>
        </w:rPr>
        <w:t xml:space="preserve"> the first </w:t>
      </w:r>
      <w:r w:rsidR="00D360D0">
        <w:rPr>
          <w:rFonts w:ascii="Aptos" w:hAnsi="Aptos"/>
          <w:b/>
          <w:highlight w:val="yellow"/>
        </w:rPr>
        <w:t>three</w:t>
      </w:r>
      <w:r w:rsidRPr="004B18BB" w:rsidR="005B1EB8">
        <w:rPr>
          <w:rFonts w:ascii="Aptos" w:hAnsi="Aptos"/>
          <w:b/>
          <w:highlight w:val="yellow"/>
        </w:rPr>
        <w:t xml:space="preserve"> variables</w:t>
      </w:r>
      <w:del w:author="Sugeet Miglani" w:date="2025-03-05T17:04:00Z" w16du:dateUtc="2025-03-06T01:04:00Z" w:id="120">
        <w:r w:rsidRPr="004B18BB" w:rsidDel="00C00D15" w:rsidR="005B1EB8">
          <w:rPr>
            <w:rFonts w:ascii="Aptos" w:hAnsi="Aptos"/>
            <w:b/>
            <w:highlight w:val="yellow"/>
          </w:rPr>
          <w:delText>, as listed below</w:delText>
        </w:r>
      </w:del>
      <w:r w:rsidRPr="004B18BB" w:rsidR="005B1EB8">
        <w:rPr>
          <w:rFonts w:ascii="Aptos" w:hAnsi="Aptos"/>
          <w:b/>
          <w:highlight w:val="yellow"/>
        </w:rPr>
        <w:t xml:space="preserve">), </w:t>
      </w:r>
      <w:r w:rsidRPr="004B18BB">
        <w:rPr>
          <w:rFonts w:ascii="Aptos" w:hAnsi="Aptos"/>
          <w:b/>
          <w:highlight w:val="yellow"/>
        </w:rPr>
        <w:t xml:space="preserve">please add </w:t>
      </w:r>
      <w:proofErr w:type="gramStart"/>
      <w:r w:rsidRPr="004B18BB">
        <w:rPr>
          <w:rFonts w:ascii="Aptos" w:hAnsi="Aptos"/>
          <w:b/>
          <w:highlight w:val="yellow"/>
        </w:rPr>
        <w:t>comments (‘</w:t>
      </w:r>
      <w:proofErr w:type="gramEnd"/>
      <w:r w:rsidRPr="004B18BB">
        <w:rPr>
          <w:rFonts w:ascii="Aptos" w:hAnsi="Aptos"/>
          <w:b/>
          <w:highlight w:val="yellow"/>
        </w:rPr>
        <w:t xml:space="preserve">Review’ </w:t>
      </w:r>
      <w:r w:rsidRPr="004B18BB">
        <w:rPr>
          <w:rFonts w:ascii="Wingdings" w:hAnsi="Wingdings" w:eastAsia="Wingdings" w:cs="Wingdings"/>
          <w:b/>
          <w:highlight w:val="yellow"/>
        </w:rPr>
        <w:t>à</w:t>
      </w:r>
      <w:r w:rsidRPr="004B18BB">
        <w:rPr>
          <w:rFonts w:ascii="Aptos" w:hAnsi="Aptos"/>
          <w:b/>
          <w:highlight w:val="yellow"/>
        </w:rPr>
        <w:t xml:space="preserve"> ‘New Comment’) in the spreadsheet with a page number, section of text, </w:t>
      </w:r>
      <w:r w:rsidR="0067503A">
        <w:rPr>
          <w:rFonts w:ascii="Aptos" w:hAnsi="Aptos"/>
          <w:b/>
          <w:bCs/>
          <w:highlight w:val="yellow"/>
        </w:rPr>
        <w:t xml:space="preserve">any relevant calculations/conversions, </w:t>
      </w:r>
      <w:r w:rsidRPr="004B18BB">
        <w:rPr>
          <w:rFonts w:ascii="Aptos" w:hAnsi="Aptos"/>
          <w:b/>
          <w:highlight w:val="yellow"/>
        </w:rPr>
        <w:t xml:space="preserve">and </w:t>
      </w:r>
      <w:r w:rsidR="0067503A">
        <w:rPr>
          <w:rFonts w:ascii="Aptos" w:hAnsi="Aptos"/>
          <w:b/>
          <w:bCs/>
          <w:highlight w:val="yellow"/>
        </w:rPr>
        <w:t xml:space="preserve">the </w:t>
      </w:r>
      <w:r w:rsidRPr="004B18BB">
        <w:rPr>
          <w:rFonts w:ascii="Aptos" w:hAnsi="Aptos"/>
          <w:b/>
          <w:highlight w:val="yellow"/>
        </w:rPr>
        <w:t xml:space="preserve">document link for where the data </w:t>
      </w:r>
      <w:del w:author="Sugeet Miglani" w:date="2025-03-05T17:05:00Z" w16du:dateUtc="2025-03-06T01:05:00Z" w:id="121">
        <w:r w:rsidRPr="004B18BB" w:rsidDel="00C71322">
          <w:rPr>
            <w:rFonts w:ascii="Aptos" w:hAnsi="Aptos"/>
            <w:b/>
            <w:highlight w:val="yellow"/>
          </w:rPr>
          <w:delText xml:space="preserve">came </w:delText>
        </w:r>
      </w:del>
      <w:ins w:author="Sugeet Miglani" w:date="2025-03-05T17:05:00Z" w16du:dateUtc="2025-03-06T01:05:00Z" w:id="122">
        <w:r w:rsidR="00C71322">
          <w:rPr>
            <w:rFonts w:ascii="Aptos" w:hAnsi="Aptos"/>
            <w:b/>
            <w:highlight w:val="yellow"/>
          </w:rPr>
          <w:t>was sourced</w:t>
        </w:r>
        <w:r w:rsidRPr="004B18BB" w:rsidR="00C71322">
          <w:rPr>
            <w:rFonts w:ascii="Aptos" w:hAnsi="Aptos"/>
            <w:b/>
            <w:highlight w:val="yellow"/>
          </w:rPr>
          <w:t xml:space="preserve"> </w:t>
        </w:r>
      </w:ins>
      <w:r w:rsidRPr="004B18BB">
        <w:rPr>
          <w:rFonts w:ascii="Aptos" w:hAnsi="Aptos"/>
          <w:b/>
          <w:highlight w:val="yellow"/>
        </w:rPr>
        <w:t>from.</w:t>
      </w:r>
    </w:p>
    <w:p w:rsidR="00876C90" w:rsidP="004B18BB" w:rsidRDefault="00876C90" w14:paraId="4995F536" w14:textId="77777777">
      <w:pPr>
        <w:numPr>
          <w:ilvl w:val="0"/>
          <w:numId w:val="9"/>
        </w:numPr>
        <w:spacing w:line="240" w:lineRule="auto"/>
        <w:rPr>
          <w:rFonts w:ascii="Aptos" w:hAnsi="Aptos"/>
          <w:b/>
          <w:bCs/>
        </w:rPr>
      </w:pPr>
      <w:commentRangeStart w:id="123"/>
      <w:r>
        <w:rPr>
          <w:rFonts w:ascii="Aptos" w:hAnsi="Aptos"/>
          <w:b/>
          <w:bCs/>
        </w:rPr>
        <w:t>Reviewer</w:t>
      </w:r>
      <w:commentRangeEnd w:id="123"/>
      <w:r>
        <w:rPr>
          <w:rStyle w:val="CommentReference"/>
        </w:rPr>
        <w:commentReference w:id="123"/>
      </w:r>
      <w:r>
        <w:rPr>
          <w:rFonts w:ascii="Aptos" w:hAnsi="Aptos"/>
          <w:b/>
          <w:bCs/>
        </w:rPr>
        <w:t xml:space="preserve"> initials</w:t>
      </w:r>
    </w:p>
    <w:p w:rsidRPr="00B85E08" w:rsidR="00016255" w:rsidP="004B18BB" w:rsidRDefault="005B13D8" w14:paraId="00000028" w14:textId="72553317">
      <w:pPr>
        <w:numPr>
          <w:ilvl w:val="0"/>
          <w:numId w:val="9"/>
        </w:numPr>
        <w:spacing w:line="240" w:lineRule="auto"/>
        <w:rPr>
          <w:rFonts w:ascii="Aptos" w:hAnsi="Aptos"/>
          <w:b/>
        </w:rPr>
      </w:pPr>
      <w:r w:rsidRPr="00B85E08">
        <w:rPr>
          <w:rFonts w:ascii="Aptos" w:hAnsi="Aptos"/>
          <w:b/>
        </w:rPr>
        <w:t>Project name</w:t>
      </w:r>
    </w:p>
    <w:p w:rsidRPr="00B85E08" w:rsidR="00016255" w:rsidP="004B18BB" w:rsidRDefault="005B13D8" w14:paraId="00000029" w14:textId="18BC4C78">
      <w:pPr>
        <w:numPr>
          <w:ilvl w:val="0"/>
          <w:numId w:val="9"/>
        </w:numPr>
        <w:spacing w:line="240" w:lineRule="auto"/>
        <w:rPr>
          <w:rFonts w:ascii="Aptos" w:hAnsi="Aptos"/>
          <w:b/>
        </w:rPr>
      </w:pPr>
      <w:r w:rsidRPr="00B85E08">
        <w:rPr>
          <w:rFonts w:ascii="Aptos" w:hAnsi="Aptos"/>
          <w:b/>
        </w:rPr>
        <w:t>Proponent</w:t>
      </w:r>
      <w:r w:rsidRPr="00B85E08" w:rsidR="00C25543">
        <w:rPr>
          <w:rFonts w:ascii="Aptos" w:hAnsi="Aptos"/>
          <w:b/>
        </w:rPr>
        <w:t xml:space="preserve"> name</w:t>
      </w:r>
    </w:p>
    <w:p w:rsidRPr="00B85E08" w:rsidR="008A10EF" w:rsidP="004B18BB" w:rsidRDefault="00BC2436" w14:paraId="5F5CCD3E" w14:textId="6180AE67">
      <w:pPr>
        <w:numPr>
          <w:ilvl w:val="0"/>
          <w:numId w:val="9"/>
        </w:numPr>
        <w:spacing w:line="240" w:lineRule="auto"/>
        <w:rPr>
          <w:rFonts w:ascii="Aptos" w:hAnsi="Aptos"/>
          <w:b/>
        </w:rPr>
      </w:pPr>
      <w:r w:rsidRPr="00B85E08">
        <w:rPr>
          <w:rFonts w:ascii="Aptos" w:hAnsi="Aptos"/>
          <w:b/>
          <w:bCs/>
          <w:lang w:val="en-US"/>
        </w:rPr>
        <w:t>IA</w:t>
      </w:r>
      <w:r w:rsidRPr="00B85E08" w:rsidR="00E27D6D">
        <w:rPr>
          <w:rFonts w:ascii="Aptos" w:hAnsi="Aptos"/>
          <w:b/>
          <w:lang w:val="en-US"/>
        </w:rPr>
        <w:t xml:space="preserve"> </w:t>
      </w:r>
      <w:r w:rsidRPr="00B85E08" w:rsidR="008A10EF">
        <w:rPr>
          <w:rFonts w:ascii="Aptos" w:hAnsi="Aptos"/>
          <w:b/>
          <w:lang w:val="en-US"/>
        </w:rPr>
        <w:t>Jurisdiction</w:t>
      </w:r>
      <w:r w:rsidRPr="00B85E08" w:rsidR="00F80B2A">
        <w:rPr>
          <w:rFonts w:ascii="Aptos" w:hAnsi="Aptos"/>
          <w:b/>
          <w:lang w:val="en-US"/>
        </w:rPr>
        <w:t xml:space="preserve"> (Province/Territory/Federal)</w:t>
      </w:r>
    </w:p>
    <w:p w:rsidRPr="00B85E08" w:rsidR="00016255" w:rsidP="004B18BB" w:rsidRDefault="005B13D8" w14:paraId="0000002A" w14:textId="0B2450F3">
      <w:pPr>
        <w:numPr>
          <w:ilvl w:val="0"/>
          <w:numId w:val="9"/>
        </w:numPr>
        <w:spacing w:line="240" w:lineRule="auto"/>
        <w:rPr>
          <w:rFonts w:ascii="Aptos" w:hAnsi="Aptos"/>
          <w:b/>
        </w:rPr>
      </w:pPr>
      <w:r w:rsidRPr="00B85E08">
        <w:rPr>
          <w:rFonts w:ascii="Aptos" w:hAnsi="Aptos"/>
          <w:b/>
        </w:rPr>
        <w:t xml:space="preserve">Pursuant </w:t>
      </w:r>
      <w:r w:rsidRPr="00B85E08" w:rsidR="00BC2436">
        <w:rPr>
          <w:rFonts w:ascii="Aptos" w:hAnsi="Aptos"/>
          <w:b/>
          <w:bCs/>
        </w:rPr>
        <w:t>IA</w:t>
      </w:r>
      <w:r w:rsidRPr="00B85E08">
        <w:rPr>
          <w:rFonts w:ascii="Aptos" w:hAnsi="Aptos"/>
          <w:b/>
        </w:rPr>
        <w:t xml:space="preserve"> law</w:t>
      </w:r>
    </w:p>
    <w:p w:rsidRPr="004B18BB" w:rsidR="00245990" w:rsidP="004B18BB" w:rsidRDefault="009B63B9" w14:paraId="591C72EC" w14:textId="3FFC4088">
      <w:pPr>
        <w:numPr>
          <w:ilvl w:val="1"/>
          <w:numId w:val="9"/>
        </w:numPr>
        <w:spacing w:line="240" w:lineRule="auto"/>
        <w:rPr>
          <w:rFonts w:ascii="Aptos" w:hAnsi="Aptos"/>
        </w:rPr>
      </w:pPr>
      <w:r w:rsidRPr="004B18BB">
        <w:rPr>
          <w:rFonts w:ascii="Aptos" w:hAnsi="Aptos"/>
        </w:rPr>
        <w:t>Include the</w:t>
      </w:r>
      <w:r w:rsidRPr="004B18BB" w:rsidR="00245990">
        <w:rPr>
          <w:rFonts w:ascii="Aptos" w:hAnsi="Aptos"/>
        </w:rPr>
        <w:t xml:space="preserve"> </w:t>
      </w:r>
      <w:ins w:author="Sugeet Miglani" w:date="2025-03-05T17:05:00Z" w16du:dateUtc="2025-03-06T01:05:00Z" w:id="124">
        <w:r w:rsidR="003C6E71">
          <w:rPr>
            <w:rFonts w:ascii="Aptos" w:hAnsi="Aptos"/>
          </w:rPr>
          <w:t xml:space="preserve">name of the </w:t>
        </w:r>
      </w:ins>
      <w:r w:rsidRPr="004B18BB" w:rsidR="00245990">
        <w:rPr>
          <w:rFonts w:ascii="Aptos" w:hAnsi="Aptos"/>
        </w:rPr>
        <w:t>statute</w:t>
      </w:r>
      <w:ins w:author="Sugeet Miglani" w:date="2025-03-05T17:05:00Z" w16du:dateUtc="2025-03-06T01:05:00Z" w:id="125">
        <w:r w:rsidR="003C6E71">
          <w:rPr>
            <w:rFonts w:ascii="Aptos" w:hAnsi="Aptos"/>
          </w:rPr>
          <w:t>(s)</w:t>
        </w:r>
      </w:ins>
      <w:r w:rsidRPr="004B18BB" w:rsidR="00245990">
        <w:rPr>
          <w:rFonts w:ascii="Aptos" w:hAnsi="Aptos"/>
        </w:rPr>
        <w:t xml:space="preserve"> or regulation</w:t>
      </w:r>
      <w:ins w:author="Sugeet Miglani" w:date="2025-03-05T17:05:00Z" w16du:dateUtc="2025-03-06T01:05:00Z" w:id="126">
        <w:r w:rsidR="003C6E71">
          <w:rPr>
            <w:rFonts w:ascii="Aptos" w:hAnsi="Aptos"/>
          </w:rPr>
          <w:t>(</w:t>
        </w:r>
      </w:ins>
      <w:r w:rsidRPr="004B18BB" w:rsidR="00245990">
        <w:rPr>
          <w:rFonts w:ascii="Aptos" w:hAnsi="Aptos"/>
        </w:rPr>
        <w:t>s</w:t>
      </w:r>
      <w:ins w:author="Sugeet Miglani" w:date="2025-03-05T17:05:00Z" w16du:dateUtc="2025-03-06T01:05:00Z" w:id="127">
        <w:r w:rsidR="003C6E71">
          <w:rPr>
            <w:rFonts w:ascii="Aptos" w:hAnsi="Aptos"/>
          </w:rPr>
          <w:t>)</w:t>
        </w:r>
      </w:ins>
      <w:del w:author="Sugeet Miglani" w:date="2025-03-05T17:05:00Z" w16du:dateUtc="2025-03-06T01:05:00Z" w:id="128">
        <w:r w:rsidRPr="004B18BB" w:rsidDel="003C6E71" w:rsidR="00245990">
          <w:rPr>
            <w:rFonts w:ascii="Aptos" w:hAnsi="Aptos"/>
          </w:rPr>
          <w:delText xml:space="preserve"> </w:delText>
        </w:r>
        <w:r w:rsidRPr="004B18BB" w:rsidDel="003C6E71">
          <w:rPr>
            <w:rFonts w:ascii="Aptos" w:hAnsi="Aptos"/>
          </w:rPr>
          <w:delText>name</w:delText>
        </w:r>
      </w:del>
      <w:r w:rsidRPr="004B18BB">
        <w:rPr>
          <w:rFonts w:ascii="Aptos" w:hAnsi="Aptos"/>
        </w:rPr>
        <w:t>,</w:t>
      </w:r>
      <w:r w:rsidRPr="004B18BB" w:rsidR="000D065A">
        <w:rPr>
          <w:rFonts w:ascii="Aptos" w:hAnsi="Aptos"/>
        </w:rPr>
        <w:t xml:space="preserve"> followed by</w:t>
      </w:r>
      <w:r w:rsidRPr="004B18BB" w:rsidR="00245990">
        <w:rPr>
          <w:rFonts w:ascii="Aptos" w:hAnsi="Aptos"/>
        </w:rPr>
        <w:t xml:space="preserve"> </w:t>
      </w:r>
      <w:r w:rsidRPr="004B18BB">
        <w:rPr>
          <w:rFonts w:ascii="Aptos" w:hAnsi="Aptos"/>
        </w:rPr>
        <w:t>the</w:t>
      </w:r>
      <w:r w:rsidRPr="004B18BB" w:rsidR="00245990">
        <w:rPr>
          <w:rFonts w:ascii="Aptos" w:hAnsi="Aptos"/>
        </w:rPr>
        <w:t xml:space="preserve"> year of enactment</w:t>
      </w:r>
      <w:r w:rsidRPr="004B18BB">
        <w:rPr>
          <w:rFonts w:ascii="Aptos" w:hAnsi="Aptos"/>
        </w:rPr>
        <w:t xml:space="preserve"> (e.g., </w:t>
      </w:r>
      <w:r w:rsidRPr="004B18BB" w:rsidR="00AD320D">
        <w:rPr>
          <w:rFonts w:ascii="Aptos" w:hAnsi="Aptos"/>
          <w:i/>
        </w:rPr>
        <w:t>Environmental Assessment Act</w:t>
      </w:r>
      <w:r w:rsidRPr="004B18BB" w:rsidR="00AD320D">
        <w:rPr>
          <w:rFonts w:ascii="Aptos" w:hAnsi="Aptos"/>
        </w:rPr>
        <w:t>, 2002)</w:t>
      </w:r>
      <w:r w:rsidRPr="004B18BB" w:rsidR="00245990">
        <w:rPr>
          <w:rFonts w:ascii="Aptos" w:hAnsi="Aptos"/>
        </w:rPr>
        <w:t>.</w:t>
      </w:r>
    </w:p>
    <w:p w:rsidRPr="004B18BB" w:rsidR="00245990" w:rsidP="0093746C" w:rsidRDefault="00C654CD" w14:paraId="28F3CCDD" w14:textId="0B3A1A5A">
      <w:pPr>
        <w:numPr>
          <w:ilvl w:val="1"/>
          <w:numId w:val="9"/>
        </w:numPr>
        <w:spacing w:line="240" w:lineRule="auto"/>
        <w:rPr>
          <w:rFonts w:ascii="Aptos" w:hAnsi="Aptos"/>
          <w:lang w:val="en-US"/>
        </w:rPr>
      </w:pPr>
      <w:del w:author="Sugeet Miglani" w:date="2025-03-05T17:07:00Z" w16du:dateUtc="2025-03-06T01:07:00Z" w:id="129">
        <w:r w:rsidRPr="004B18BB" w:rsidDel="00D57F74">
          <w:rPr>
            <w:rFonts w:ascii="Aptos" w:hAnsi="Aptos"/>
            <w:lang w:val="en-US"/>
          </w:rPr>
          <w:delText>Reviewers should</w:delText>
        </w:r>
      </w:del>
      <w:ins w:author="Sugeet Miglani" w:date="2025-03-05T17:07:00Z" w16du:dateUtc="2025-03-06T01:07:00Z" w:id="130">
        <w:r w:rsidR="00D57F74">
          <w:rPr>
            <w:rFonts w:ascii="Aptos" w:hAnsi="Aptos"/>
            <w:lang w:val="en-US"/>
          </w:rPr>
          <w:t>Please</w:t>
        </w:r>
      </w:ins>
      <w:r w:rsidRPr="004B18BB">
        <w:rPr>
          <w:rFonts w:ascii="Aptos" w:hAnsi="Aptos"/>
          <w:lang w:val="en-US"/>
        </w:rPr>
        <w:t xml:space="preserve"> </w:t>
      </w:r>
      <w:r w:rsidRPr="004B18BB" w:rsidR="003856AA">
        <w:rPr>
          <w:rFonts w:ascii="Aptos" w:hAnsi="Aptos"/>
          <w:lang w:val="en-US"/>
        </w:rPr>
        <w:t>pay special attention to</w:t>
      </w:r>
      <w:r w:rsidRPr="004B18BB" w:rsidR="004E5D2E">
        <w:rPr>
          <w:rFonts w:ascii="Aptos" w:hAnsi="Aptos"/>
          <w:lang w:val="en-US"/>
        </w:rPr>
        <w:t xml:space="preserve"> ensure that the piece of legislation or regulations</w:t>
      </w:r>
      <w:r w:rsidRPr="004B18BB" w:rsidR="000D065A">
        <w:rPr>
          <w:rFonts w:ascii="Aptos" w:hAnsi="Aptos"/>
          <w:lang w:val="en-US"/>
        </w:rPr>
        <w:t xml:space="preserve"> </w:t>
      </w:r>
      <w:r w:rsidRPr="004B18BB" w:rsidR="00B177CD">
        <w:rPr>
          <w:rFonts w:ascii="Aptos" w:hAnsi="Aptos"/>
          <w:lang w:val="en-US"/>
        </w:rPr>
        <w:t>extracted here</w:t>
      </w:r>
      <w:r w:rsidRPr="004B18BB" w:rsidR="00D805C3">
        <w:rPr>
          <w:rFonts w:ascii="Aptos" w:hAnsi="Aptos"/>
          <w:lang w:val="en-US"/>
        </w:rPr>
        <w:t xml:space="preserve"> </w:t>
      </w:r>
      <w:r w:rsidRPr="004B18BB" w:rsidR="00C95EDB">
        <w:rPr>
          <w:rFonts w:ascii="Aptos" w:hAnsi="Aptos"/>
          <w:lang w:val="en-US"/>
        </w:rPr>
        <w:t>reflect</w:t>
      </w:r>
      <w:r w:rsidRPr="004B18BB" w:rsidR="00D805C3">
        <w:rPr>
          <w:rFonts w:ascii="Aptos" w:hAnsi="Aptos"/>
          <w:lang w:val="en-US"/>
        </w:rPr>
        <w:t xml:space="preserve"> the </w:t>
      </w:r>
      <w:r w:rsidRPr="0093746C" w:rsidR="00BC2436">
        <w:rPr>
          <w:rFonts w:ascii="Aptos" w:hAnsi="Aptos"/>
          <w:lang w:val="en-US"/>
        </w:rPr>
        <w:t>IA</w:t>
      </w:r>
      <w:r w:rsidRPr="004B18BB" w:rsidR="00D805C3">
        <w:rPr>
          <w:rFonts w:ascii="Aptos" w:hAnsi="Aptos"/>
          <w:lang w:val="en-US"/>
        </w:rPr>
        <w:t xml:space="preserve"> process that took place</w:t>
      </w:r>
      <w:r w:rsidRPr="004B18BB" w:rsidR="00BE12DE">
        <w:rPr>
          <w:rFonts w:ascii="Aptos" w:hAnsi="Aptos"/>
          <w:lang w:val="en-US"/>
        </w:rPr>
        <w:t>.</w:t>
      </w:r>
      <w:r w:rsidRPr="0093746C" w:rsidR="0093746C">
        <w:rPr>
          <w:rFonts w:ascii="Aptos" w:hAnsi="Aptos"/>
          <w:lang w:val="en-US"/>
        </w:rPr>
        <w:t xml:space="preserve"> </w:t>
      </w:r>
      <w:r w:rsidRPr="0093746C" w:rsidR="00BE12DE">
        <w:rPr>
          <w:rFonts w:ascii="Aptos" w:hAnsi="Aptos"/>
          <w:b/>
          <w:lang w:val="en-US"/>
        </w:rPr>
        <w:t>Example:</w:t>
      </w:r>
      <w:r w:rsidRPr="004B18BB" w:rsidR="00BE12DE">
        <w:rPr>
          <w:rFonts w:ascii="Aptos" w:hAnsi="Aptos"/>
          <w:lang w:val="en-US"/>
        </w:rPr>
        <w:t xml:space="preserve"> </w:t>
      </w:r>
      <w:r w:rsidRPr="004B18BB" w:rsidR="007076E2">
        <w:rPr>
          <w:rFonts w:ascii="Aptos" w:hAnsi="Aptos"/>
          <w:i/>
          <w:lang w:val="en-US"/>
        </w:rPr>
        <w:t>CEAA 2012</w:t>
      </w:r>
      <w:r w:rsidRPr="004B18BB" w:rsidR="007076E2">
        <w:rPr>
          <w:rFonts w:ascii="Aptos" w:hAnsi="Aptos"/>
          <w:lang w:val="en-US"/>
        </w:rPr>
        <w:t xml:space="preserve"> was enacted while many projects were actively undergoing assessment under </w:t>
      </w:r>
      <w:r w:rsidRPr="004B18BB" w:rsidR="007076E2">
        <w:rPr>
          <w:rFonts w:ascii="Aptos" w:hAnsi="Aptos"/>
          <w:i/>
          <w:lang w:val="en-US"/>
        </w:rPr>
        <w:t>CEAA 1992</w:t>
      </w:r>
      <w:del w:author="Sugeet Miglani" w:date="2025-03-05T17:07:00Z" w16du:dateUtc="2025-03-06T01:07:00Z" w:id="131">
        <w:r w:rsidRPr="004B18BB" w:rsidDel="00FC68DF" w:rsidR="007076E2">
          <w:rPr>
            <w:rFonts w:ascii="Aptos" w:hAnsi="Aptos"/>
            <w:lang w:val="en-US"/>
          </w:rPr>
          <w:delText>;</w:delText>
        </w:r>
        <w:r w:rsidRPr="004B18BB" w:rsidDel="00FC68DF" w:rsidR="00C93E15">
          <w:rPr>
            <w:rFonts w:ascii="Aptos" w:hAnsi="Aptos"/>
            <w:lang w:val="en-US"/>
          </w:rPr>
          <w:delText xml:space="preserve"> </w:delText>
        </w:r>
        <w:r w:rsidRPr="004B18BB" w:rsidDel="00FC68DF" w:rsidR="00F84E3A">
          <w:rPr>
            <w:rFonts w:ascii="Aptos" w:hAnsi="Aptos"/>
            <w:lang w:val="en-US"/>
          </w:rPr>
          <w:delText>The</w:delText>
        </w:r>
      </w:del>
      <w:ins w:author="Sugeet Miglani" w:date="2025-03-05T17:07:00Z" w16du:dateUtc="2025-03-06T01:07:00Z" w:id="132">
        <w:r w:rsidR="00FC68DF">
          <w:rPr>
            <w:rFonts w:ascii="Aptos" w:hAnsi="Aptos"/>
            <w:lang w:val="en-US"/>
          </w:rPr>
          <w:t>including the</w:t>
        </w:r>
      </w:ins>
      <w:r w:rsidRPr="004B18BB" w:rsidR="00F84E3A">
        <w:rPr>
          <w:rFonts w:ascii="Aptos" w:hAnsi="Aptos"/>
          <w:lang w:val="en-US"/>
        </w:rPr>
        <w:t xml:space="preserve"> Dumont Nickel Project </w:t>
      </w:r>
      <w:ins w:author="Sugeet Miglani" w:date="2025-03-05T17:07:00Z" w16du:dateUtc="2025-03-06T01:07:00Z" w:id="133">
        <w:r w:rsidR="00FC68DF">
          <w:rPr>
            <w:rFonts w:ascii="Aptos" w:hAnsi="Aptos"/>
            <w:lang w:val="en-US"/>
          </w:rPr>
          <w:t xml:space="preserve">which </w:t>
        </w:r>
      </w:ins>
      <w:r w:rsidRPr="004B18BB" w:rsidR="002B10F2">
        <w:rPr>
          <w:rFonts w:ascii="Aptos" w:hAnsi="Aptos"/>
          <w:lang w:val="en-US"/>
        </w:rPr>
        <w:t xml:space="preserve">submitted </w:t>
      </w:r>
      <w:r w:rsidRPr="004B18BB" w:rsidR="00C95EDB">
        <w:rPr>
          <w:rFonts w:ascii="Aptos" w:hAnsi="Aptos"/>
          <w:lang w:val="en-US"/>
        </w:rPr>
        <w:t>its</w:t>
      </w:r>
      <w:r w:rsidRPr="004B18BB" w:rsidR="002B10F2">
        <w:rPr>
          <w:rFonts w:ascii="Aptos" w:hAnsi="Aptos"/>
          <w:lang w:val="en-US"/>
        </w:rPr>
        <w:t xml:space="preserve"> project description on </w:t>
      </w:r>
      <w:hyperlink w:history="1" r:id="rId49">
        <w:r w:rsidRPr="004B18BB" w:rsidR="002B10F2">
          <w:rPr>
            <w:rStyle w:val="Hyperlink"/>
            <w:rFonts w:ascii="Aptos" w:hAnsi="Aptos"/>
            <w:lang w:val="en-US"/>
          </w:rPr>
          <w:t>Mar 15, 2012</w:t>
        </w:r>
      </w:hyperlink>
      <w:r w:rsidRPr="004B18BB" w:rsidR="002B10F2">
        <w:rPr>
          <w:rFonts w:ascii="Aptos" w:hAnsi="Aptos"/>
          <w:lang w:val="en-US"/>
        </w:rPr>
        <w:t xml:space="preserve">, </w:t>
      </w:r>
      <w:r w:rsidRPr="004B18BB" w:rsidR="00E46B83">
        <w:rPr>
          <w:rFonts w:ascii="Aptos" w:hAnsi="Aptos"/>
          <w:lang w:val="en-US"/>
        </w:rPr>
        <w:t>triggering</w:t>
      </w:r>
      <w:r w:rsidRPr="004B18BB" w:rsidR="00F71E5B">
        <w:rPr>
          <w:rFonts w:ascii="Aptos" w:hAnsi="Aptos"/>
          <w:lang w:val="en-US"/>
        </w:rPr>
        <w:t xml:space="preserve"> an </w:t>
      </w:r>
      <w:r w:rsidRPr="0093746C" w:rsidR="00BC2436">
        <w:rPr>
          <w:rFonts w:ascii="Aptos" w:hAnsi="Aptos"/>
          <w:lang w:val="en-US"/>
        </w:rPr>
        <w:t>IA</w:t>
      </w:r>
      <w:r w:rsidRPr="004B18BB" w:rsidR="00F71E5B">
        <w:rPr>
          <w:rFonts w:ascii="Aptos" w:hAnsi="Aptos"/>
          <w:lang w:val="en-US"/>
        </w:rPr>
        <w:t xml:space="preserve"> under </w:t>
      </w:r>
      <w:r w:rsidRPr="004B18BB" w:rsidR="00F71E5B">
        <w:rPr>
          <w:rFonts w:ascii="Aptos" w:hAnsi="Aptos"/>
          <w:i/>
          <w:lang w:val="en-US"/>
        </w:rPr>
        <w:t>CEAA 1992</w:t>
      </w:r>
      <w:r w:rsidRPr="004B18BB" w:rsidR="00F71E5B">
        <w:rPr>
          <w:rFonts w:ascii="Aptos" w:hAnsi="Aptos"/>
          <w:lang w:val="en-US"/>
        </w:rPr>
        <w:t xml:space="preserve">. </w:t>
      </w:r>
      <w:r w:rsidRPr="004B18BB" w:rsidR="00BE12DE">
        <w:rPr>
          <w:rFonts w:ascii="Aptos" w:hAnsi="Aptos"/>
          <w:i/>
          <w:lang w:val="en-US"/>
        </w:rPr>
        <w:t>CEAA 2012</w:t>
      </w:r>
      <w:r w:rsidRPr="004B18BB" w:rsidR="00F71E5B">
        <w:rPr>
          <w:rFonts w:ascii="Aptos" w:hAnsi="Aptos"/>
          <w:lang w:val="en-US"/>
        </w:rPr>
        <w:t xml:space="preserve"> came into effect on July 6, 2012</w:t>
      </w:r>
      <w:r w:rsidRPr="004B18BB" w:rsidR="00DA3493">
        <w:rPr>
          <w:rFonts w:ascii="Aptos" w:hAnsi="Aptos"/>
          <w:lang w:val="en-US"/>
        </w:rPr>
        <w:t xml:space="preserve"> and is </w:t>
      </w:r>
      <w:r w:rsidRPr="004B18BB" w:rsidR="00B01059">
        <w:rPr>
          <w:rFonts w:ascii="Aptos" w:hAnsi="Aptos"/>
          <w:lang w:val="en-US"/>
        </w:rPr>
        <w:t>listed</w:t>
      </w:r>
      <w:r w:rsidRPr="004B18BB" w:rsidR="00DA3493">
        <w:rPr>
          <w:rFonts w:ascii="Aptos" w:hAnsi="Aptos"/>
          <w:lang w:val="en-US"/>
        </w:rPr>
        <w:t xml:space="preserve"> on the </w:t>
      </w:r>
      <w:r w:rsidRPr="004B18BB" w:rsidR="00D06BAC">
        <w:rPr>
          <w:rFonts w:ascii="Aptos" w:hAnsi="Aptos"/>
          <w:lang w:val="en-US"/>
        </w:rPr>
        <w:t xml:space="preserve">final </w:t>
      </w:r>
      <w:r w:rsidRPr="004B18BB" w:rsidR="00DA3493">
        <w:rPr>
          <w:rFonts w:ascii="Aptos" w:hAnsi="Aptos"/>
          <w:lang w:val="en-US"/>
        </w:rPr>
        <w:t xml:space="preserve">decision statement of the project </w:t>
      </w:r>
      <w:r w:rsidRPr="004B18BB" w:rsidR="001C5CB0">
        <w:rPr>
          <w:rFonts w:ascii="Aptos" w:hAnsi="Aptos"/>
          <w:lang w:val="en-US"/>
        </w:rPr>
        <w:t>(</w:t>
      </w:r>
      <w:hyperlink w:history="1" r:id="rId50">
        <w:r w:rsidRPr="004B18BB" w:rsidR="001C5CB0">
          <w:rPr>
            <w:rStyle w:val="Hyperlink"/>
            <w:rFonts w:ascii="Aptos" w:hAnsi="Aptos"/>
            <w:lang w:val="en-US"/>
          </w:rPr>
          <w:t>Aug 8, 2015</w:t>
        </w:r>
      </w:hyperlink>
      <w:r w:rsidRPr="004B18BB" w:rsidR="001C5CB0">
        <w:rPr>
          <w:rFonts w:ascii="Aptos" w:hAnsi="Aptos"/>
          <w:lang w:val="en-US"/>
        </w:rPr>
        <w:t>)</w:t>
      </w:r>
      <w:del w:author="Sugeet Miglani" w:date="2025-03-05T17:08:00Z" w16du:dateUtc="2025-03-06T01:08:00Z" w:id="134">
        <w:r w:rsidRPr="004B18BB" w:rsidDel="008977BE" w:rsidR="00D73AE8">
          <w:rPr>
            <w:rFonts w:ascii="Aptos" w:hAnsi="Aptos"/>
            <w:lang w:val="en-US"/>
          </w:rPr>
          <w:delText>; h</w:delText>
        </w:r>
      </w:del>
      <w:ins w:author="Sugeet Miglani" w:date="2025-03-05T17:08:00Z" w16du:dateUtc="2025-03-06T01:08:00Z" w:id="135">
        <w:r w:rsidR="008977BE">
          <w:rPr>
            <w:rFonts w:ascii="Aptos" w:hAnsi="Aptos"/>
            <w:lang w:val="en-US"/>
          </w:rPr>
          <w:t>. H</w:t>
        </w:r>
      </w:ins>
      <w:r w:rsidRPr="004B18BB" w:rsidR="00D73AE8">
        <w:rPr>
          <w:rFonts w:ascii="Aptos" w:hAnsi="Aptos"/>
          <w:lang w:val="en-US"/>
        </w:rPr>
        <w:t xml:space="preserve">owever, because the </w:t>
      </w:r>
      <w:r w:rsidRPr="0093746C" w:rsidR="00BC2436">
        <w:rPr>
          <w:rFonts w:ascii="Aptos" w:hAnsi="Aptos"/>
          <w:lang w:val="en-US"/>
        </w:rPr>
        <w:t>IA</w:t>
      </w:r>
      <w:r w:rsidRPr="004B18BB" w:rsidR="00D73AE8">
        <w:rPr>
          <w:rFonts w:ascii="Aptos" w:hAnsi="Aptos"/>
          <w:lang w:val="en-US"/>
        </w:rPr>
        <w:t xml:space="preserve"> started before the new law was enacted, the </w:t>
      </w:r>
      <w:r w:rsidRPr="0093746C" w:rsidR="00BC2436">
        <w:rPr>
          <w:rFonts w:ascii="Aptos" w:hAnsi="Aptos"/>
          <w:lang w:val="en-US"/>
        </w:rPr>
        <w:t>IA</w:t>
      </w:r>
      <w:r w:rsidRPr="004B18BB" w:rsidR="00D73AE8">
        <w:rPr>
          <w:rFonts w:ascii="Aptos" w:hAnsi="Aptos"/>
          <w:lang w:val="en-US"/>
        </w:rPr>
        <w:t xml:space="preserve"> was subject to terms of reference outlined in </w:t>
      </w:r>
      <w:r w:rsidRPr="004B18BB" w:rsidR="00D73AE8">
        <w:rPr>
          <w:rFonts w:ascii="Aptos" w:hAnsi="Aptos"/>
          <w:i/>
          <w:lang w:val="en-US"/>
        </w:rPr>
        <w:t>CEAA 1992</w:t>
      </w:r>
      <w:r w:rsidRPr="004B18BB" w:rsidR="00D73AE8">
        <w:rPr>
          <w:rFonts w:ascii="Aptos" w:hAnsi="Aptos"/>
          <w:lang w:val="en-US"/>
        </w:rPr>
        <w:t xml:space="preserve">, </w:t>
      </w:r>
      <w:r w:rsidRPr="004B18BB" w:rsidR="00062606">
        <w:rPr>
          <w:rFonts w:ascii="Aptos" w:hAnsi="Aptos"/>
          <w:lang w:val="en-US"/>
        </w:rPr>
        <w:t xml:space="preserve">which would be the </w:t>
      </w:r>
      <w:proofErr w:type="gramStart"/>
      <w:r w:rsidRPr="004B18BB" w:rsidR="00062606">
        <w:rPr>
          <w:rFonts w:ascii="Aptos" w:hAnsi="Aptos"/>
          <w:lang w:val="en-US"/>
        </w:rPr>
        <w:t>pursuant</w:t>
      </w:r>
      <w:proofErr w:type="gramEnd"/>
      <w:r w:rsidRPr="004B18BB" w:rsidR="00062606">
        <w:rPr>
          <w:rFonts w:ascii="Aptos" w:hAnsi="Aptos"/>
          <w:lang w:val="en-US"/>
        </w:rPr>
        <w:t xml:space="preserve"> </w:t>
      </w:r>
      <w:r w:rsidRPr="0093746C" w:rsidR="00BC2436">
        <w:rPr>
          <w:rFonts w:ascii="Aptos" w:hAnsi="Aptos"/>
          <w:lang w:val="en-US"/>
        </w:rPr>
        <w:t>IA</w:t>
      </w:r>
      <w:r w:rsidRPr="004B18BB" w:rsidR="00062606">
        <w:rPr>
          <w:rFonts w:ascii="Aptos" w:hAnsi="Aptos"/>
          <w:lang w:val="en-US"/>
        </w:rPr>
        <w:t xml:space="preserve"> law in this case</w:t>
      </w:r>
      <w:r w:rsidRPr="004B18BB" w:rsidR="00D06BAC">
        <w:rPr>
          <w:rFonts w:ascii="Aptos" w:hAnsi="Aptos"/>
          <w:lang w:val="en-US"/>
        </w:rPr>
        <w:t xml:space="preserve"> (not </w:t>
      </w:r>
      <w:r w:rsidRPr="004B18BB" w:rsidR="00D06BAC">
        <w:rPr>
          <w:rFonts w:ascii="Aptos" w:hAnsi="Aptos"/>
          <w:i/>
          <w:lang w:val="en-US"/>
        </w:rPr>
        <w:t>CEAA 2012</w:t>
      </w:r>
      <w:r w:rsidRPr="004B18BB" w:rsidR="00D06BAC">
        <w:rPr>
          <w:rFonts w:ascii="Aptos" w:hAnsi="Aptos"/>
          <w:lang w:val="en-US"/>
        </w:rPr>
        <w:t>)</w:t>
      </w:r>
      <w:r w:rsidRPr="004B18BB" w:rsidR="00062606">
        <w:rPr>
          <w:rFonts w:ascii="Aptos" w:hAnsi="Aptos"/>
          <w:lang w:val="en-US"/>
        </w:rPr>
        <w:t>.</w:t>
      </w:r>
    </w:p>
    <w:p w:rsidRPr="00B85E08" w:rsidR="00016255" w:rsidP="00EC2AA8" w:rsidRDefault="008A10EF" w14:paraId="0000002B" w14:textId="6470117C">
      <w:pPr>
        <w:numPr>
          <w:ilvl w:val="0"/>
          <w:numId w:val="9"/>
        </w:numPr>
        <w:spacing w:line="240" w:lineRule="auto"/>
        <w:rPr>
          <w:rFonts w:ascii="Aptos" w:hAnsi="Aptos"/>
          <w:b/>
        </w:rPr>
      </w:pPr>
      <w:r w:rsidRPr="00B85E08">
        <w:rPr>
          <w:rFonts w:ascii="Aptos" w:hAnsi="Aptos"/>
          <w:b/>
        </w:rPr>
        <w:t xml:space="preserve">Mine or </w:t>
      </w:r>
      <w:r w:rsidR="00B85E08">
        <w:rPr>
          <w:rFonts w:ascii="Aptos" w:hAnsi="Aptos"/>
          <w:b/>
          <w:bCs/>
        </w:rPr>
        <w:t>Q</w:t>
      </w:r>
      <w:r w:rsidRPr="00B85E08">
        <w:rPr>
          <w:rFonts w:ascii="Aptos" w:hAnsi="Aptos"/>
          <w:b/>
          <w:bCs/>
        </w:rPr>
        <w:t>uarry</w:t>
      </w:r>
    </w:p>
    <w:p w:rsidR="008705A5" w:rsidP="008705A5" w:rsidRDefault="008705A5" w14:paraId="56E21076" w14:textId="1ABF0DA3">
      <w:pPr>
        <w:numPr>
          <w:ilvl w:val="1"/>
          <w:numId w:val="9"/>
        </w:numPr>
        <w:spacing w:line="240" w:lineRule="auto"/>
        <w:rPr>
          <w:rFonts w:ascii="Aptos" w:hAnsi="Aptos"/>
        </w:rPr>
      </w:pPr>
      <w:r w:rsidRPr="004B18BB">
        <w:rPr>
          <w:rFonts w:ascii="Aptos" w:hAnsi="Aptos"/>
          <w:u w:val="single"/>
        </w:rPr>
        <w:t>Mine</w:t>
      </w:r>
      <w:r>
        <w:rPr>
          <w:rFonts w:ascii="Aptos" w:hAnsi="Aptos"/>
        </w:rPr>
        <w:t xml:space="preserve">: an industrial development that </w:t>
      </w:r>
      <w:r w:rsidR="00694AF5">
        <w:rPr>
          <w:rFonts w:ascii="Aptos" w:hAnsi="Aptos"/>
        </w:rPr>
        <w:t>extracts buried material below the Earth’s surface</w:t>
      </w:r>
      <w:ins w:author="Sugeet Miglani" w:date="2025-03-05T17:08:00Z" w16du:dateUtc="2025-03-06T01:08:00Z" w:id="136">
        <w:r w:rsidR="003B52C2">
          <w:rPr>
            <w:rFonts w:ascii="Aptos" w:hAnsi="Aptos"/>
          </w:rPr>
          <w:t>.</w:t>
        </w:r>
      </w:ins>
    </w:p>
    <w:p w:rsidRPr="004B18BB" w:rsidR="00694AF5" w:rsidP="004B18BB" w:rsidRDefault="00694AF5" w14:paraId="4FEBB6EE" w14:textId="3DC1F78C">
      <w:pPr>
        <w:numPr>
          <w:ilvl w:val="1"/>
          <w:numId w:val="9"/>
        </w:numPr>
        <w:spacing w:line="240" w:lineRule="auto"/>
        <w:rPr>
          <w:rFonts w:ascii="Aptos" w:hAnsi="Aptos"/>
          <w:lang w:val="en-US"/>
        </w:rPr>
      </w:pPr>
      <w:r w:rsidRPr="004B18BB">
        <w:rPr>
          <w:rFonts w:ascii="Aptos" w:hAnsi="Aptos"/>
          <w:u w:val="single"/>
          <w:lang w:val="en-US"/>
        </w:rPr>
        <w:t>Quarry</w:t>
      </w:r>
      <w:r w:rsidRPr="01447C8C">
        <w:rPr>
          <w:rFonts w:ascii="Aptos" w:hAnsi="Aptos"/>
          <w:lang w:val="en-US"/>
        </w:rPr>
        <w:t xml:space="preserve">: a type of </w:t>
      </w:r>
      <w:proofErr w:type="gramStart"/>
      <w:r w:rsidRPr="01447C8C">
        <w:rPr>
          <w:rFonts w:ascii="Aptos" w:hAnsi="Aptos"/>
          <w:lang w:val="en-US"/>
        </w:rPr>
        <w:t>open-pit</w:t>
      </w:r>
      <w:proofErr w:type="gramEnd"/>
      <w:r w:rsidRPr="01447C8C">
        <w:rPr>
          <w:rFonts w:ascii="Aptos" w:hAnsi="Aptos"/>
          <w:lang w:val="en-US"/>
        </w:rPr>
        <w:t xml:space="preserve"> mine (usually smaller in scale) </w:t>
      </w:r>
      <w:r w:rsidRPr="01447C8C" w:rsidR="00126C9F">
        <w:rPr>
          <w:rFonts w:ascii="Aptos" w:hAnsi="Aptos"/>
          <w:lang w:val="en-US"/>
        </w:rPr>
        <w:t>that extracts materials directly from the surface of the Earth</w:t>
      </w:r>
      <w:ins w:author="Sugeet Miglani" w:date="2025-03-05T17:08:00Z" w16du:dateUtc="2025-03-06T01:08:00Z" w:id="137">
        <w:r w:rsidR="003B52C2">
          <w:rPr>
            <w:rFonts w:ascii="Aptos" w:hAnsi="Aptos"/>
            <w:lang w:val="en-US"/>
          </w:rPr>
          <w:t>.</w:t>
        </w:r>
      </w:ins>
    </w:p>
    <w:p w:rsidRPr="00B85E08" w:rsidR="00AA560E" w:rsidP="00EC2AA8" w:rsidRDefault="00AA560E" w14:paraId="4DD0DE3A" w14:textId="0BD0D5E8">
      <w:pPr>
        <w:numPr>
          <w:ilvl w:val="0"/>
          <w:numId w:val="9"/>
        </w:numPr>
        <w:spacing w:line="240" w:lineRule="auto"/>
        <w:rPr>
          <w:rFonts w:ascii="Aptos" w:hAnsi="Aptos"/>
          <w:b/>
          <w:lang w:val="en-US"/>
        </w:rPr>
      </w:pPr>
      <w:r w:rsidRPr="00B85E08">
        <w:rPr>
          <w:rFonts w:ascii="Aptos" w:hAnsi="Aptos"/>
          <w:b/>
          <w:bCs/>
          <w:lang w:val="en-US"/>
        </w:rPr>
        <w:t xml:space="preserve">Target </w:t>
      </w:r>
      <w:r w:rsidRPr="00B85E08" w:rsidR="00715EBF">
        <w:rPr>
          <w:rFonts w:ascii="Aptos" w:hAnsi="Aptos"/>
          <w:b/>
          <w:bCs/>
          <w:lang w:val="en-US"/>
        </w:rPr>
        <w:t>Material Class</w:t>
      </w:r>
    </w:p>
    <w:p w:rsidRPr="004B18BB" w:rsidR="00F5769C" w:rsidP="004B18BB" w:rsidRDefault="00B85E08" w14:paraId="45934FF9" w14:textId="60177800">
      <w:pPr>
        <w:numPr>
          <w:ilvl w:val="1"/>
          <w:numId w:val="9"/>
        </w:numPr>
        <w:spacing w:line="240" w:lineRule="auto"/>
        <w:rPr>
          <w:rFonts w:ascii="Aptos" w:hAnsi="Aptos"/>
        </w:rPr>
      </w:pPr>
      <w:r>
        <w:rPr>
          <w:rFonts w:ascii="Aptos" w:hAnsi="Aptos"/>
        </w:rPr>
        <w:t xml:space="preserve">We developed a classification using inputs from </w:t>
      </w:r>
      <w:r w:rsidRPr="3F75F7E4">
        <w:rPr>
          <w:rFonts w:ascii="Aptos" w:hAnsi="Aptos"/>
          <w:lang w:val="en-US"/>
        </w:rPr>
        <w:t xml:space="preserve">sources such as </w:t>
      </w:r>
      <w:hyperlink r:id="rId51">
        <w:r w:rsidRPr="3F75F7E4">
          <w:rPr>
            <w:rStyle w:val="Hyperlink"/>
            <w:rFonts w:ascii="Aptos" w:hAnsi="Aptos"/>
            <w:lang w:val="en-US"/>
          </w:rPr>
          <w:t>ICMM</w:t>
        </w:r>
      </w:hyperlink>
      <w:r w:rsidRPr="3F75F7E4">
        <w:rPr>
          <w:rFonts w:ascii="Aptos" w:hAnsi="Aptos"/>
          <w:lang w:val="en-US"/>
        </w:rPr>
        <w:t xml:space="preserve"> and the </w:t>
      </w:r>
      <w:hyperlink r:id="rId52">
        <w:r w:rsidRPr="3F75F7E4">
          <w:rPr>
            <w:rStyle w:val="Hyperlink"/>
            <w:rFonts w:ascii="Aptos" w:hAnsi="Aptos"/>
            <w:lang w:val="en-US"/>
          </w:rPr>
          <w:t>Shanghai Metals Market</w:t>
        </w:r>
      </w:hyperlink>
      <w:r>
        <w:t xml:space="preserve">. </w:t>
      </w:r>
      <w:r w:rsidR="00F5769C">
        <w:rPr>
          <w:rFonts w:ascii="Aptos" w:hAnsi="Aptos"/>
        </w:rPr>
        <w:t xml:space="preserve">Projects may target materials </w:t>
      </w:r>
      <w:r w:rsidR="00EA27F2">
        <w:rPr>
          <w:rFonts w:ascii="Aptos" w:hAnsi="Aptos"/>
        </w:rPr>
        <w:t>in multiple classes, in which case multiple classes should be listed.</w:t>
      </w:r>
    </w:p>
    <w:p w:rsidRPr="004B18BB" w:rsidR="007A6D51" w:rsidP="004B18BB" w:rsidRDefault="00E1371B" w14:paraId="75F94982" w14:textId="3E25B1A5">
      <w:pPr>
        <w:numPr>
          <w:ilvl w:val="2"/>
          <w:numId w:val="9"/>
        </w:numPr>
        <w:spacing w:line="240" w:lineRule="auto"/>
        <w:rPr>
          <w:rFonts w:ascii="Aptos" w:hAnsi="Aptos"/>
        </w:rPr>
      </w:pPr>
      <w:r w:rsidRPr="004B18BB">
        <w:rPr>
          <w:rFonts w:ascii="Aptos" w:hAnsi="Aptos"/>
          <w:u w:val="single"/>
        </w:rPr>
        <w:t>Precious materials</w:t>
      </w:r>
      <w:r w:rsidRPr="004B18BB">
        <w:rPr>
          <w:rFonts w:ascii="Aptos" w:hAnsi="Aptos"/>
        </w:rPr>
        <w:t xml:space="preserve">: </w:t>
      </w:r>
      <w:r w:rsidRPr="004B18BB" w:rsidR="00823180">
        <w:rPr>
          <w:rFonts w:ascii="Aptos" w:hAnsi="Aptos"/>
        </w:rPr>
        <w:t xml:space="preserve">gold, </w:t>
      </w:r>
      <w:r w:rsidRPr="004B18BB" w:rsidR="00FC4D9C">
        <w:rPr>
          <w:rFonts w:ascii="Aptos" w:hAnsi="Aptos"/>
        </w:rPr>
        <w:t xml:space="preserve">silver, </w:t>
      </w:r>
      <w:r w:rsidRPr="004B18BB" w:rsidR="00823180">
        <w:rPr>
          <w:rFonts w:ascii="Aptos" w:hAnsi="Aptos"/>
        </w:rPr>
        <w:t xml:space="preserve">platinum, </w:t>
      </w:r>
      <w:r w:rsidRPr="004B18BB" w:rsidR="00FC4D9C">
        <w:rPr>
          <w:rFonts w:ascii="Aptos" w:hAnsi="Aptos"/>
        </w:rPr>
        <w:t>palladium</w:t>
      </w:r>
      <w:r w:rsidRPr="004B18BB" w:rsidR="00B23E96">
        <w:rPr>
          <w:rFonts w:ascii="Aptos" w:hAnsi="Aptos"/>
        </w:rPr>
        <w:t>, diamonds</w:t>
      </w:r>
    </w:p>
    <w:p w:rsidRPr="004B18BB" w:rsidR="00FC4D9C" w:rsidP="004B18BB" w:rsidRDefault="00FC4D9C" w14:paraId="25463CF5" w14:textId="659AF706">
      <w:pPr>
        <w:numPr>
          <w:ilvl w:val="2"/>
          <w:numId w:val="9"/>
        </w:numPr>
        <w:spacing w:line="240" w:lineRule="auto"/>
        <w:rPr>
          <w:rFonts w:ascii="Aptos" w:hAnsi="Aptos"/>
        </w:rPr>
      </w:pPr>
      <w:r w:rsidRPr="004B18BB">
        <w:rPr>
          <w:rFonts w:ascii="Aptos" w:hAnsi="Aptos"/>
          <w:u w:val="single"/>
        </w:rPr>
        <w:t>Ferrous metals</w:t>
      </w:r>
      <w:r w:rsidRPr="004B18BB">
        <w:rPr>
          <w:rFonts w:ascii="Aptos" w:hAnsi="Aptos"/>
        </w:rPr>
        <w:t xml:space="preserve">: </w:t>
      </w:r>
      <w:r w:rsidRPr="004B18BB" w:rsidR="00C8649A">
        <w:rPr>
          <w:rFonts w:ascii="Aptos" w:hAnsi="Aptos"/>
        </w:rPr>
        <w:t>iron, cobalt, molybdenum</w:t>
      </w:r>
    </w:p>
    <w:p w:rsidRPr="004B18BB" w:rsidR="008C310A" w:rsidP="004B18BB" w:rsidRDefault="00B75234" w14:paraId="66AE5FA3" w14:textId="03802041">
      <w:pPr>
        <w:numPr>
          <w:ilvl w:val="2"/>
          <w:numId w:val="9"/>
        </w:numPr>
        <w:spacing w:line="240" w:lineRule="auto"/>
        <w:rPr>
          <w:rFonts w:ascii="Aptos" w:hAnsi="Aptos"/>
        </w:rPr>
      </w:pPr>
      <w:r w:rsidRPr="004B18BB">
        <w:rPr>
          <w:rFonts w:ascii="Aptos" w:hAnsi="Aptos"/>
          <w:u w:val="single"/>
        </w:rPr>
        <w:t>Base metals</w:t>
      </w:r>
      <w:r w:rsidRPr="004B18BB">
        <w:rPr>
          <w:rFonts w:ascii="Aptos" w:hAnsi="Aptos"/>
        </w:rPr>
        <w:t>: all other metals</w:t>
      </w:r>
      <w:r w:rsidRPr="004B18BB" w:rsidR="004B3240">
        <w:rPr>
          <w:rFonts w:ascii="Aptos" w:hAnsi="Aptos"/>
        </w:rPr>
        <w:t xml:space="preserve"> (e.g., copper, zinc, nickel, tin, lead</w:t>
      </w:r>
      <w:r w:rsidR="00BB695C">
        <w:rPr>
          <w:rFonts w:ascii="Aptos" w:hAnsi="Aptos"/>
        </w:rPr>
        <w:t>, lithium</w:t>
      </w:r>
      <w:r w:rsidRPr="004B18BB" w:rsidR="004B3240">
        <w:rPr>
          <w:rFonts w:ascii="Aptos" w:hAnsi="Aptos"/>
        </w:rPr>
        <w:t>)</w:t>
      </w:r>
      <w:r w:rsidRPr="004B18BB">
        <w:rPr>
          <w:rFonts w:ascii="Aptos" w:hAnsi="Aptos"/>
        </w:rPr>
        <w:t>, including rare earth elements</w:t>
      </w:r>
      <w:r w:rsidRPr="004B18BB" w:rsidR="00A4390E">
        <w:rPr>
          <w:rFonts w:ascii="Aptos" w:hAnsi="Aptos"/>
        </w:rPr>
        <w:t xml:space="preserve"> (e.g., neodymium, cerium, scandium, terbium, dys</w:t>
      </w:r>
      <w:r w:rsidRPr="004B18BB" w:rsidR="00BB315A">
        <w:rPr>
          <w:rFonts w:ascii="Aptos" w:hAnsi="Aptos"/>
        </w:rPr>
        <w:t>prosium)</w:t>
      </w:r>
    </w:p>
    <w:p w:rsidRPr="004B18BB" w:rsidR="00BB315A" w:rsidP="004B18BB" w:rsidRDefault="00BB315A" w14:paraId="6D880D11" w14:textId="2405983F">
      <w:pPr>
        <w:numPr>
          <w:ilvl w:val="2"/>
          <w:numId w:val="9"/>
        </w:numPr>
        <w:spacing w:line="240" w:lineRule="auto"/>
        <w:rPr>
          <w:rFonts w:ascii="Aptos" w:hAnsi="Aptos"/>
        </w:rPr>
      </w:pPr>
      <w:r w:rsidRPr="004B18BB">
        <w:rPr>
          <w:rFonts w:ascii="Aptos" w:hAnsi="Aptos"/>
          <w:u w:val="single"/>
        </w:rPr>
        <w:t>Energy sources</w:t>
      </w:r>
      <w:r w:rsidRPr="004B18BB">
        <w:rPr>
          <w:rFonts w:ascii="Aptos" w:hAnsi="Aptos"/>
        </w:rPr>
        <w:t>: thermal coal, oil sands, uranium</w:t>
      </w:r>
      <w:r w:rsidR="0074663E">
        <w:rPr>
          <w:rFonts w:ascii="Aptos" w:hAnsi="Aptos"/>
        </w:rPr>
        <w:t xml:space="preserve">. For coal mines, </w:t>
      </w:r>
      <w:del w:author="Sugeet Miglani" w:date="2025-03-05T17:09:00Z" w16du:dateUtc="2025-03-06T01:09:00Z" w:id="138">
        <w:r w:rsidRPr="00A85181" w:rsidDel="00CA5D8F" w:rsidR="0074663E">
          <w:rPr>
            <w:rFonts w:ascii="Aptos" w:hAnsi="Aptos"/>
            <w:b/>
            <w:bCs/>
            <w:lang w:val="en-US"/>
          </w:rPr>
          <w:delText xml:space="preserve">specify </w:delText>
        </w:r>
      </w:del>
      <w:ins w:author="Sugeet Miglani" w:date="2025-03-05T17:09:00Z" w16du:dateUtc="2025-03-06T01:09:00Z" w:id="139">
        <w:r w:rsidR="00CA5D8F">
          <w:rPr>
            <w:rFonts w:ascii="Aptos" w:hAnsi="Aptos"/>
            <w:b/>
            <w:bCs/>
            <w:lang w:val="en-US"/>
          </w:rPr>
          <w:t>please specifically check for the intended use of the coal as</w:t>
        </w:r>
        <w:r w:rsidRPr="00A85181" w:rsidR="00CA5D8F">
          <w:rPr>
            <w:rFonts w:ascii="Aptos" w:hAnsi="Aptos"/>
            <w:b/>
            <w:bCs/>
            <w:lang w:val="en-US"/>
          </w:rPr>
          <w:t xml:space="preserve"> </w:t>
        </w:r>
      </w:ins>
      <w:del w:author="Sugeet Miglani" w:date="2025-03-05T17:10:00Z" w16du:dateUtc="2025-03-06T01:10:00Z" w:id="140">
        <w:r w:rsidRPr="00A85181" w:rsidDel="00CA5D8F" w:rsidR="0074663E">
          <w:rPr>
            <w:rFonts w:ascii="Aptos" w:hAnsi="Aptos"/>
            <w:b/>
            <w:bCs/>
            <w:lang w:val="en-US"/>
          </w:rPr>
          <w:delText xml:space="preserve">thermal or </w:delText>
        </w:r>
      </w:del>
      <w:r w:rsidRPr="00A85181" w:rsidR="0074663E">
        <w:rPr>
          <w:rFonts w:ascii="Aptos" w:hAnsi="Aptos"/>
          <w:b/>
          <w:bCs/>
          <w:lang w:val="en-US"/>
        </w:rPr>
        <w:t>metallurgical coal</w:t>
      </w:r>
      <w:ins w:author="Sugeet Miglani" w:date="2025-03-05T17:10:00Z" w16du:dateUtc="2025-03-06T01:10:00Z" w:id="141">
        <w:r w:rsidR="00CA5D8F">
          <w:rPr>
            <w:rFonts w:ascii="Aptos" w:hAnsi="Aptos"/>
            <w:b/>
            <w:bCs/>
            <w:lang w:val="en-US"/>
          </w:rPr>
          <w:t xml:space="preserve"> is </w:t>
        </w:r>
        <w:r w:rsidR="00ED4B60">
          <w:rPr>
            <w:rFonts w:ascii="Aptos" w:hAnsi="Aptos"/>
            <w:b/>
            <w:bCs/>
            <w:lang w:val="en-US"/>
          </w:rPr>
          <w:t xml:space="preserve">included in a different material class. </w:t>
        </w:r>
      </w:ins>
    </w:p>
    <w:p w:rsidRPr="004B18BB" w:rsidR="00B23E96" w:rsidP="004B18BB" w:rsidRDefault="00B23E96" w14:paraId="762F5EC1" w14:textId="727BFACF">
      <w:pPr>
        <w:numPr>
          <w:ilvl w:val="2"/>
          <w:numId w:val="9"/>
        </w:numPr>
        <w:spacing w:line="240" w:lineRule="auto"/>
        <w:rPr>
          <w:rFonts w:ascii="Aptos" w:hAnsi="Aptos"/>
        </w:rPr>
      </w:pPr>
      <w:r w:rsidRPr="004B18BB">
        <w:rPr>
          <w:rFonts w:ascii="Aptos" w:hAnsi="Aptos"/>
          <w:u w:val="single"/>
        </w:rPr>
        <w:t>Industrial materials</w:t>
      </w:r>
      <w:r w:rsidRPr="004B18BB">
        <w:rPr>
          <w:rFonts w:ascii="Aptos" w:hAnsi="Aptos"/>
        </w:rPr>
        <w:t>: all other non-metals</w:t>
      </w:r>
      <w:r w:rsidRPr="004B18BB" w:rsidR="009E6C3D">
        <w:rPr>
          <w:rFonts w:ascii="Aptos" w:hAnsi="Aptos"/>
        </w:rPr>
        <w:t xml:space="preserve"> (e.g., potash, </w:t>
      </w:r>
      <w:r w:rsidRPr="004B18BB" w:rsidR="006E65B2">
        <w:rPr>
          <w:rFonts w:ascii="Aptos" w:hAnsi="Aptos"/>
        </w:rPr>
        <w:t xml:space="preserve">metallurgical coal, </w:t>
      </w:r>
      <w:r w:rsidRPr="004B18BB" w:rsidR="00457244">
        <w:rPr>
          <w:rFonts w:ascii="Aptos" w:hAnsi="Aptos"/>
        </w:rPr>
        <w:t>phosphate rock, aggregates)</w:t>
      </w:r>
      <w:r w:rsidRPr="004B18BB" w:rsidR="009E6C3D">
        <w:rPr>
          <w:rFonts w:ascii="Aptos" w:hAnsi="Aptos"/>
        </w:rPr>
        <w:t xml:space="preserve"> </w:t>
      </w:r>
    </w:p>
    <w:p w:rsidRPr="004B18BB" w:rsidR="00126C9F" w:rsidP="00EC2AA8" w:rsidRDefault="00262286" w14:paraId="4296E01F" w14:textId="77777777">
      <w:pPr>
        <w:numPr>
          <w:ilvl w:val="0"/>
          <w:numId w:val="9"/>
        </w:numPr>
        <w:spacing w:line="240" w:lineRule="auto"/>
        <w:rPr>
          <w:rFonts w:ascii="Aptos" w:hAnsi="Aptos"/>
          <w:b/>
          <w:lang w:val="en-US"/>
        </w:rPr>
      </w:pPr>
      <w:r w:rsidRPr="00B85E08">
        <w:rPr>
          <w:rFonts w:ascii="Aptos" w:hAnsi="Aptos"/>
          <w:b/>
          <w:lang w:val="en-US"/>
        </w:rPr>
        <w:t>Target Mineral(s)</w:t>
      </w:r>
    </w:p>
    <w:p w:rsidRPr="00B85E08" w:rsidR="00B85E08" w:rsidRDefault="0003207D" w14:paraId="3CFE38F6" w14:textId="4B450D1E">
      <w:pPr>
        <w:numPr>
          <w:ilvl w:val="1"/>
          <w:numId w:val="9"/>
        </w:numPr>
        <w:spacing w:line="240" w:lineRule="auto"/>
        <w:rPr>
          <w:rFonts w:ascii="Aptos" w:hAnsi="Aptos"/>
        </w:rPr>
      </w:pPr>
      <w:r w:rsidRPr="00B85E08">
        <w:rPr>
          <w:rFonts w:ascii="Aptos" w:hAnsi="Aptos"/>
          <w:lang w:val="en-US"/>
        </w:rPr>
        <w:t>Please list all</w:t>
      </w:r>
      <w:r w:rsidRPr="00B85E08" w:rsidR="00EA27F2">
        <w:rPr>
          <w:rFonts w:ascii="Aptos" w:hAnsi="Aptos"/>
          <w:lang w:val="en-US"/>
        </w:rPr>
        <w:t xml:space="preserve"> target</w:t>
      </w:r>
      <w:r w:rsidRPr="00B85E08">
        <w:rPr>
          <w:rFonts w:ascii="Aptos" w:hAnsi="Aptos"/>
          <w:lang w:val="en-US"/>
        </w:rPr>
        <w:t xml:space="preserve"> </w:t>
      </w:r>
      <w:r w:rsidRPr="00B85E08" w:rsidR="00EA27F2">
        <w:rPr>
          <w:rFonts w:ascii="Aptos" w:hAnsi="Aptos"/>
          <w:lang w:val="en-US"/>
        </w:rPr>
        <w:t xml:space="preserve">materials </w:t>
      </w:r>
      <w:r w:rsidRPr="00B85E08">
        <w:rPr>
          <w:rFonts w:ascii="Aptos" w:hAnsi="Aptos"/>
          <w:lang w:val="en-US"/>
        </w:rPr>
        <w:t xml:space="preserve">being mined. </w:t>
      </w:r>
    </w:p>
    <w:p w:rsidRPr="004B18BB" w:rsidR="00B85E08" w:rsidP="00A85181" w:rsidRDefault="00B85E08" w14:paraId="2E062676" w14:textId="77777777">
      <w:pPr>
        <w:spacing w:line="240" w:lineRule="auto"/>
        <w:ind w:left="720"/>
        <w:rPr>
          <w:rFonts w:ascii="Aptos" w:hAnsi="Aptos"/>
          <w:b/>
          <w:lang w:val="en-US"/>
        </w:rPr>
      </w:pPr>
    </w:p>
    <w:p w:rsidRPr="00924754" w:rsidR="006542CF" w:rsidDel="00C17A72" w:rsidP="006542CF" w:rsidRDefault="006542CF" w14:paraId="7E16BDBE" w14:textId="344032CC">
      <w:pPr>
        <w:numPr>
          <w:ilvl w:val="0"/>
          <w:numId w:val="9"/>
        </w:numPr>
        <w:spacing w:line="240" w:lineRule="auto"/>
        <w:rPr>
          <w:del w:author="Sugeet Miglani" w:date="2025-03-05T17:11:00Z" w16du:dateUtc="2025-03-06T01:11:00Z" w:id="142"/>
          <w:rFonts w:ascii="Aptos" w:hAnsi="Aptos"/>
          <w:b/>
          <w:bCs/>
        </w:rPr>
      </w:pPr>
      <w:del w:author="Sugeet Miglani" w:date="2025-03-05T17:11:00Z" w16du:dateUtc="2025-03-06T01:11:00Z" w:id="143">
        <w:r w:rsidRPr="00924754" w:rsidDel="00C17A72">
          <w:rPr>
            <w:rFonts w:ascii="Aptos" w:hAnsi="Aptos"/>
            <w:b/>
            <w:bCs/>
          </w:rPr>
          <w:delText>Size – milling</w:delText>
        </w:r>
        <w:r w:rsidDel="00C17A72">
          <w:rPr>
            <w:rFonts w:ascii="Aptos" w:hAnsi="Aptos"/>
            <w:b/>
            <w:bCs/>
          </w:rPr>
          <w:delText>/</w:delText>
        </w:r>
        <w:commentRangeStart w:id="144"/>
        <w:r w:rsidDel="00C17A72">
          <w:rPr>
            <w:rFonts w:ascii="Aptos" w:hAnsi="Aptos"/>
            <w:b/>
            <w:bCs/>
          </w:rPr>
          <w:delText>processing</w:delText>
        </w:r>
        <w:commentRangeEnd w:id="144"/>
        <w:r w:rsidDel="00C17A72">
          <w:rPr>
            <w:rStyle w:val="CommentReference"/>
          </w:rPr>
          <w:commentReference w:id="144"/>
        </w:r>
        <w:r w:rsidRPr="00924754" w:rsidDel="00C17A72">
          <w:rPr>
            <w:rFonts w:ascii="Aptos" w:hAnsi="Aptos"/>
            <w:b/>
            <w:bCs/>
          </w:rPr>
          <w:delText xml:space="preserve"> rate</w:delText>
        </w:r>
      </w:del>
    </w:p>
    <w:p w:rsidRPr="004B18BB" w:rsidR="004C4DEC" w:rsidDel="00C17A72" w:rsidP="00B85E08" w:rsidRDefault="00002DF0" w14:paraId="1E900D27" w14:textId="36410DF5">
      <w:pPr>
        <w:numPr>
          <w:ilvl w:val="1"/>
          <w:numId w:val="9"/>
        </w:numPr>
        <w:spacing w:line="240" w:lineRule="auto"/>
        <w:rPr>
          <w:del w:author="Sugeet Miglani" w:date="2025-03-05T17:11:00Z" w16du:dateUtc="2025-03-06T01:11:00Z" w:id="145"/>
          <w:rFonts w:ascii="Aptos" w:hAnsi="Aptos"/>
        </w:rPr>
      </w:pPr>
      <w:del w:author="Sugeet Miglani" w:date="2025-03-05T17:11:00Z" w16du:dateUtc="2025-03-06T01:11:00Z" w:id="146">
        <w:r w:rsidRPr="004B18BB" w:rsidDel="00C17A72">
          <w:rPr>
            <w:rFonts w:ascii="Aptos" w:hAnsi="Aptos"/>
          </w:rPr>
          <w:delText>The following variables should be converted and standardized in the units in brackets</w:delText>
        </w:r>
        <w:r w:rsidDel="00C17A72" w:rsidR="002E4A7A">
          <w:rPr>
            <w:rFonts w:ascii="Aptos" w:hAnsi="Aptos"/>
          </w:rPr>
          <w:delText>.</w:delText>
        </w:r>
      </w:del>
    </w:p>
    <w:p w:rsidRPr="008F67FC" w:rsidR="008F67FC" w:rsidP="005F0502" w:rsidRDefault="00002DF0" w14:paraId="03751D2F" w14:textId="643A5110">
      <w:pPr>
        <w:numPr>
          <w:ilvl w:val="0"/>
          <w:numId w:val="9"/>
        </w:numPr>
        <w:spacing w:line="240" w:lineRule="auto"/>
        <w:rPr>
          <w:rFonts w:ascii="Aptos" w:hAnsi="Aptos"/>
        </w:rPr>
      </w:pPr>
      <w:r w:rsidRPr="004B18BB">
        <w:rPr>
          <w:rFonts w:ascii="Aptos" w:hAnsi="Aptos"/>
          <w:b/>
          <w:lang w:val="en-US"/>
        </w:rPr>
        <w:t>Size</w:t>
      </w:r>
      <w:r w:rsidRPr="3D69C17E">
        <w:rPr>
          <w:rFonts w:ascii="Aptos" w:hAnsi="Aptos"/>
          <w:lang w:val="en-US"/>
        </w:rPr>
        <w:t xml:space="preserve"> </w:t>
      </w:r>
      <w:del w:author="Sugeet Miglani" w:date="2025-03-05T17:30:00Z" w16du:dateUtc="2025-03-06T01:30:00Z" w:id="147">
        <w:r w:rsidRPr="3D69C17E" w:rsidDel="00890737">
          <w:rPr>
            <w:rFonts w:ascii="Aptos" w:hAnsi="Aptos"/>
            <w:lang w:val="en-US"/>
          </w:rPr>
          <w:delText xml:space="preserve">– </w:delText>
        </w:r>
      </w:del>
      <w:ins w:author="Sugeet Miglani" w:date="2025-03-05T17:30:00Z" w16du:dateUtc="2025-03-06T01:30:00Z" w:id="148">
        <w:r w:rsidR="00890737">
          <w:rPr>
            <w:rFonts w:ascii="Aptos" w:hAnsi="Aptos"/>
            <w:lang w:val="en-US"/>
          </w:rPr>
          <w:t>(</w:t>
        </w:r>
      </w:ins>
      <w:r w:rsidRPr="004B18BB" w:rsidR="001809DF">
        <w:rPr>
          <w:rFonts w:ascii="Aptos" w:hAnsi="Aptos"/>
          <w:b/>
          <w:lang w:val="en-US"/>
        </w:rPr>
        <w:t>production capacity</w:t>
      </w:r>
      <w:ins w:author="Sugeet Miglani" w:date="2025-03-05T17:30:00Z" w16du:dateUtc="2025-03-06T01:30:00Z" w:id="149">
        <w:r w:rsidR="00890737">
          <w:rPr>
            <w:rFonts w:ascii="Aptos" w:hAnsi="Aptos"/>
            <w:b/>
            <w:lang w:val="en-US"/>
          </w:rPr>
          <w:t xml:space="preserve"> in tonnes per day)</w:t>
        </w:r>
      </w:ins>
    </w:p>
    <w:p w:rsidRPr="004B18BB" w:rsidR="001809DF" w:rsidP="004B18BB" w:rsidRDefault="008F67FC" w14:paraId="493264BE" w14:textId="234E1021">
      <w:pPr>
        <w:numPr>
          <w:ilvl w:val="1"/>
          <w:numId w:val="9"/>
        </w:numPr>
        <w:spacing w:line="240" w:lineRule="auto"/>
        <w:rPr>
          <w:rFonts w:ascii="Aptos" w:hAnsi="Aptos"/>
        </w:rPr>
      </w:pPr>
      <w:r>
        <w:rPr>
          <w:rFonts w:ascii="Aptos" w:hAnsi="Aptos"/>
          <w:lang w:val="en-US"/>
        </w:rPr>
        <w:t xml:space="preserve">The </w:t>
      </w:r>
      <w:r w:rsidRPr="3D69C17E" w:rsidR="001809DF">
        <w:rPr>
          <w:rFonts w:ascii="Aptos" w:hAnsi="Aptos"/>
          <w:lang w:val="en-US"/>
        </w:rPr>
        <w:t xml:space="preserve">average </w:t>
      </w:r>
      <w:del w:author="Sugeet Miglani" w:date="2025-03-05T17:14:00Z" w16du:dateUtc="2025-03-06T01:14:00Z" w:id="150">
        <w:r w:rsidRPr="3D69C17E" w:rsidDel="00EC3648" w:rsidR="001809DF">
          <w:rPr>
            <w:rFonts w:ascii="Aptos" w:hAnsi="Aptos"/>
            <w:lang w:val="en-US"/>
          </w:rPr>
          <w:delText xml:space="preserve">tonnes </w:delText>
        </w:r>
      </w:del>
      <w:ins w:author="Sugeet Miglani" w:date="2025-03-05T17:14:00Z" w16du:dateUtc="2025-03-06T01:14:00Z" w:id="151">
        <w:r w:rsidR="00EC3648">
          <w:rPr>
            <w:rFonts w:ascii="Aptos" w:hAnsi="Aptos"/>
            <w:lang w:val="en-US"/>
          </w:rPr>
          <w:t>quantity</w:t>
        </w:r>
        <w:r w:rsidRPr="3D69C17E" w:rsidR="00EC3648">
          <w:rPr>
            <w:rFonts w:ascii="Aptos" w:hAnsi="Aptos"/>
            <w:lang w:val="en-US"/>
          </w:rPr>
          <w:t xml:space="preserve"> </w:t>
        </w:r>
      </w:ins>
      <w:r w:rsidRPr="3D69C17E" w:rsidR="001809DF">
        <w:rPr>
          <w:rFonts w:ascii="Aptos" w:hAnsi="Aptos"/>
          <w:lang w:val="en-US"/>
        </w:rPr>
        <w:t xml:space="preserve">of target material </w:t>
      </w:r>
      <w:proofErr w:type="gramStart"/>
      <w:ins w:author="Sugeet Miglani" w:date="2025-03-05T17:14:00Z" w16du:dateUtc="2025-03-06T01:14:00Z" w:id="152">
        <w:r w:rsidR="00EC3648">
          <w:rPr>
            <w:rFonts w:ascii="Aptos" w:hAnsi="Aptos"/>
            <w:lang w:val="en-US"/>
          </w:rPr>
          <w:t>to</w:t>
        </w:r>
        <w:proofErr w:type="gramEnd"/>
        <w:r w:rsidR="00EC3648">
          <w:rPr>
            <w:rFonts w:ascii="Aptos" w:hAnsi="Aptos"/>
            <w:lang w:val="en-US"/>
          </w:rPr>
          <w:t xml:space="preserve"> be extracted </w:t>
        </w:r>
      </w:ins>
      <w:r w:rsidRPr="3D69C17E" w:rsidR="001809DF">
        <w:rPr>
          <w:rFonts w:ascii="Aptos" w:hAnsi="Aptos"/>
          <w:lang w:val="en-US"/>
        </w:rPr>
        <w:t>per day</w:t>
      </w:r>
      <w:r>
        <w:rPr>
          <w:rFonts w:ascii="Aptos" w:hAnsi="Aptos"/>
          <w:lang w:val="en-US"/>
        </w:rPr>
        <w:t xml:space="preserve">. </w:t>
      </w:r>
      <w:del w:author="Sugeet Miglani" w:date="2025-03-05T17:13:00Z" w16du:dateUtc="2025-03-06T01:13:00Z" w:id="153">
        <w:r w:rsidDel="00915E6C">
          <w:rPr>
            <w:rFonts w:ascii="Aptos" w:hAnsi="Aptos"/>
            <w:lang w:val="en-US"/>
          </w:rPr>
          <w:delText>Note</w:delText>
        </w:r>
        <w:r w:rsidRPr="3D69C17E" w:rsidDel="00915E6C" w:rsidR="007F165D">
          <w:rPr>
            <w:rFonts w:ascii="Aptos" w:hAnsi="Aptos"/>
            <w:lang w:val="en-US"/>
          </w:rPr>
          <w:delText xml:space="preserve"> </w:delText>
        </w:r>
      </w:del>
      <w:ins w:author="Sugeet Miglani" w:date="2025-03-05T17:13:00Z" w16du:dateUtc="2025-03-06T01:13:00Z" w:id="154">
        <w:r w:rsidR="00915E6C">
          <w:rPr>
            <w:rFonts w:ascii="Aptos" w:hAnsi="Aptos"/>
            <w:lang w:val="en-US"/>
          </w:rPr>
          <w:t>Please n</w:t>
        </w:r>
        <w:r w:rsidR="00915E6C">
          <w:rPr>
            <w:rFonts w:ascii="Aptos" w:hAnsi="Aptos"/>
            <w:lang w:val="en-US"/>
          </w:rPr>
          <w:t>ote</w:t>
        </w:r>
        <w:r w:rsidRPr="3D69C17E" w:rsidR="00915E6C">
          <w:rPr>
            <w:rFonts w:ascii="Aptos" w:hAnsi="Aptos"/>
            <w:lang w:val="en-US"/>
          </w:rPr>
          <w:t xml:space="preserve"> </w:t>
        </w:r>
      </w:ins>
      <w:r w:rsidRPr="3D69C17E" w:rsidR="0002160B">
        <w:rPr>
          <w:rFonts w:ascii="Aptos" w:hAnsi="Aptos"/>
          <w:lang w:val="en-US"/>
        </w:rPr>
        <w:t xml:space="preserve">that </w:t>
      </w:r>
      <w:r>
        <w:rPr>
          <w:rFonts w:ascii="Aptos" w:hAnsi="Aptos"/>
          <w:lang w:val="en-US"/>
        </w:rPr>
        <w:t xml:space="preserve">some older documents may report this in ‘tons’ which </w:t>
      </w:r>
      <w:ins w:author="Sugeet Miglani" w:date="2025-03-05T17:13:00Z" w16du:dateUtc="2025-03-06T01:13:00Z" w:id="155">
        <w:r w:rsidR="000B3B67">
          <w:rPr>
            <w:rFonts w:ascii="Aptos" w:hAnsi="Aptos"/>
            <w:lang w:val="en-US"/>
          </w:rPr>
          <w:t xml:space="preserve">is an imperial measurement (907kg) </w:t>
        </w:r>
        <w:r w:rsidR="00EC3648">
          <w:rPr>
            <w:rFonts w:ascii="Aptos" w:hAnsi="Aptos"/>
            <w:lang w:val="en-US"/>
          </w:rPr>
          <w:t>and need</w:t>
        </w:r>
      </w:ins>
      <w:ins w:author="Sugeet Miglani" w:date="2025-03-05T17:14:00Z" w16du:dateUtc="2025-03-06T01:14:00Z" w:id="156">
        <w:r w:rsidR="00EC3648">
          <w:rPr>
            <w:rFonts w:ascii="Aptos" w:hAnsi="Aptos"/>
            <w:lang w:val="en-US"/>
          </w:rPr>
          <w:t>s</w:t>
        </w:r>
      </w:ins>
      <w:del w:author="Sugeet Miglani" w:date="2025-03-05T17:14:00Z" w16du:dateUtc="2025-03-06T01:14:00Z" w:id="157">
        <w:r w:rsidDel="00EC3648">
          <w:rPr>
            <w:rFonts w:ascii="Aptos" w:hAnsi="Aptos"/>
            <w:lang w:val="en-US"/>
          </w:rPr>
          <w:delText>need</w:delText>
        </w:r>
      </w:del>
      <w:r>
        <w:rPr>
          <w:rFonts w:ascii="Aptos" w:hAnsi="Aptos"/>
          <w:lang w:val="en-US"/>
        </w:rPr>
        <w:t xml:space="preserve"> to be converted</w:t>
      </w:r>
      <w:ins w:author="Sugeet Miglani" w:date="2025-03-05T17:14:00Z" w16du:dateUtc="2025-03-06T01:14:00Z" w:id="158">
        <w:r w:rsidR="00EC3648">
          <w:rPr>
            <w:rFonts w:ascii="Aptos" w:hAnsi="Aptos"/>
            <w:lang w:val="en-US"/>
          </w:rPr>
          <w:t xml:space="preserve"> into the metric equivalent</w:t>
        </w:r>
      </w:ins>
      <w:r>
        <w:rPr>
          <w:rFonts w:ascii="Aptos" w:hAnsi="Aptos"/>
          <w:lang w:val="en-US"/>
        </w:rPr>
        <w:t xml:space="preserve">. </w:t>
      </w:r>
      <w:r w:rsidR="006E15AF">
        <w:rPr>
          <w:rFonts w:ascii="Aptos" w:hAnsi="Aptos"/>
          <w:lang w:val="en-US"/>
        </w:rPr>
        <w:t>W</w:t>
      </w:r>
      <w:r w:rsidRPr="3D69C17E" w:rsidR="0046022E">
        <w:rPr>
          <w:rFonts w:ascii="Aptos" w:hAnsi="Aptos"/>
          <w:lang w:val="en-US"/>
        </w:rPr>
        <w:t>e are aiming to identify the rate at which the target material is expected to be extracted from the earth</w:t>
      </w:r>
      <w:r w:rsidRPr="3D69C17E" w:rsidR="00B7715E">
        <w:rPr>
          <w:rFonts w:ascii="Aptos" w:hAnsi="Aptos"/>
          <w:lang w:val="en-US"/>
        </w:rPr>
        <w:t xml:space="preserve"> (i.e., the production capacity). However, the materials also undergo processing</w:t>
      </w:r>
      <w:r w:rsidRPr="3D69C17E" w:rsidR="00CC3B8B">
        <w:rPr>
          <w:rFonts w:ascii="Aptos" w:hAnsi="Aptos"/>
          <w:lang w:val="en-US"/>
        </w:rPr>
        <w:t>/milling</w:t>
      </w:r>
      <w:r w:rsidRPr="3D69C17E" w:rsidR="00E46F14">
        <w:rPr>
          <w:rFonts w:ascii="Aptos" w:hAnsi="Aptos"/>
          <w:lang w:val="en-US"/>
        </w:rPr>
        <w:t xml:space="preserve"> at on-site facilities </w:t>
      </w:r>
      <w:r w:rsidRPr="3D69C17E" w:rsidR="00854C2A">
        <w:rPr>
          <w:rFonts w:ascii="Aptos" w:hAnsi="Aptos"/>
          <w:lang w:val="en-US"/>
        </w:rPr>
        <w:t xml:space="preserve">and the language used in the documents may not </w:t>
      </w:r>
      <w:r w:rsidRPr="3D69C17E" w:rsidR="00CC3B8B">
        <w:rPr>
          <w:rFonts w:ascii="Aptos" w:hAnsi="Aptos"/>
          <w:lang w:val="en-US"/>
        </w:rPr>
        <w:t xml:space="preserve">clearly distinguish between the two. </w:t>
      </w:r>
      <w:r w:rsidRPr="3D69C17E" w:rsidR="00920E1B">
        <w:rPr>
          <w:rFonts w:ascii="Aptos" w:hAnsi="Aptos"/>
          <w:lang w:val="en-US"/>
        </w:rPr>
        <w:t xml:space="preserve">Therefore, </w:t>
      </w:r>
      <w:r w:rsidRPr="3D69C17E" w:rsidR="0077093B">
        <w:rPr>
          <w:rFonts w:ascii="Aptos" w:hAnsi="Aptos"/>
          <w:lang w:val="en-US"/>
        </w:rPr>
        <w:t xml:space="preserve">please note the </w:t>
      </w:r>
      <w:r w:rsidRPr="00A3356B" w:rsidR="0077093B">
        <w:rPr>
          <w:rFonts w:ascii="Aptos" w:hAnsi="Aptos"/>
          <w:b/>
          <w:lang w:val="en-US"/>
        </w:rPr>
        <w:t>production rate where available</w:t>
      </w:r>
      <w:r w:rsidRPr="3D69C17E" w:rsidR="0077093B">
        <w:rPr>
          <w:rFonts w:ascii="Aptos" w:hAnsi="Aptos"/>
          <w:lang w:val="en-US"/>
        </w:rPr>
        <w:t>, and if it is not available or unclear which metric is reported</w:t>
      </w:r>
      <w:r w:rsidRPr="3D69C17E" w:rsidR="000806D5">
        <w:rPr>
          <w:rFonts w:ascii="Aptos" w:hAnsi="Aptos"/>
          <w:lang w:val="en-US"/>
        </w:rPr>
        <w:t>,</w:t>
      </w:r>
      <w:r w:rsidRPr="3D69C17E" w:rsidR="003F6F36">
        <w:rPr>
          <w:rFonts w:ascii="Aptos" w:hAnsi="Aptos"/>
          <w:lang w:val="en-US"/>
        </w:rPr>
        <w:t xml:space="preserve"> </w:t>
      </w:r>
      <w:del w:author="Sugeet Miglani" w:date="2025-03-05T17:16:00Z" w16du:dateUtc="2025-03-06T01:16:00Z" w:id="159">
        <w:r w:rsidRPr="3D69C17E" w:rsidDel="00932BDC" w:rsidR="003F6F36">
          <w:rPr>
            <w:rFonts w:ascii="Aptos" w:hAnsi="Aptos"/>
            <w:lang w:val="en-US"/>
          </w:rPr>
          <w:delText>the reviewer should make it clear with</w:delText>
        </w:r>
      </w:del>
      <w:ins w:author="Sugeet Miglani" w:date="2025-03-05T17:16:00Z" w16du:dateUtc="2025-03-06T01:16:00Z" w:id="160">
        <w:r w:rsidR="00932BDC">
          <w:rPr>
            <w:rFonts w:ascii="Aptos" w:hAnsi="Aptos"/>
            <w:lang w:val="en-US"/>
          </w:rPr>
          <w:t>please include</w:t>
        </w:r>
      </w:ins>
      <w:r w:rsidRPr="3D69C17E" w:rsidR="003F6F36">
        <w:rPr>
          <w:rFonts w:ascii="Aptos" w:hAnsi="Aptos"/>
          <w:lang w:val="en-US"/>
        </w:rPr>
        <w:t xml:space="preserve"> a comment</w:t>
      </w:r>
      <w:r w:rsidRPr="3D69C17E" w:rsidR="00E254F3">
        <w:rPr>
          <w:rFonts w:ascii="Aptos" w:hAnsi="Aptos"/>
          <w:lang w:val="en-US"/>
        </w:rPr>
        <w:t xml:space="preserve"> to link the page number and section of text </w:t>
      </w:r>
      <w:r w:rsidRPr="3D69C17E" w:rsidR="00150787">
        <w:rPr>
          <w:rFonts w:ascii="Aptos" w:hAnsi="Aptos"/>
          <w:lang w:val="en-US"/>
        </w:rPr>
        <w:t>that includes this terminology.</w:t>
      </w:r>
      <w:ins w:author="Sugeet Miglani" w:date="2025-03-05T17:16:00Z" w16du:dateUtc="2025-03-06T01:16:00Z" w:id="161">
        <w:r w:rsidR="00523401">
          <w:rPr>
            <w:rFonts w:ascii="Aptos" w:hAnsi="Aptos"/>
            <w:lang w:val="en-US"/>
          </w:rPr>
          <w:t xml:space="preserve"> Where possible, </w:t>
        </w:r>
      </w:ins>
      <w:ins w:author="Sugeet Miglani" w:date="2025-03-05T17:17:00Z" w16du:dateUtc="2025-03-06T01:17:00Z" w:id="162">
        <w:r w:rsidR="00523401">
          <w:rPr>
            <w:rFonts w:ascii="Aptos" w:hAnsi="Aptos"/>
            <w:lang w:val="en-US"/>
          </w:rPr>
          <w:t>we will</w:t>
        </w:r>
        <w:r w:rsidR="007D2872">
          <w:rPr>
            <w:rFonts w:ascii="Aptos" w:hAnsi="Aptos"/>
            <w:lang w:val="en-US"/>
          </w:rPr>
          <w:t xml:space="preserve"> aim to </w:t>
        </w:r>
        <w:r w:rsidRPr="00780602" w:rsidR="007D2872">
          <w:rPr>
            <w:rFonts w:ascii="Aptos" w:hAnsi="Aptos"/>
            <w:b/>
            <w:bCs/>
            <w:lang w:val="en-US"/>
            <w:rPrChange w:author="Sugeet Miglani" w:date="2025-03-05T17:17:00Z" w16du:dateUtc="2025-03-06T01:17:00Z" w:id="163">
              <w:rPr>
                <w:rFonts w:ascii="Aptos" w:hAnsi="Aptos"/>
                <w:lang w:val="en-US"/>
              </w:rPr>
            </w:rPrChange>
          </w:rPr>
          <w:t>source average extraction rates</w:t>
        </w:r>
        <w:r w:rsidR="007D2872">
          <w:rPr>
            <w:rFonts w:ascii="Aptos" w:hAnsi="Aptos"/>
            <w:lang w:val="en-US"/>
          </w:rPr>
          <w:t xml:space="preserve">, rather than </w:t>
        </w:r>
      </w:ins>
      <w:ins w:author="Sugeet Miglani" w:date="2025-03-05T17:18:00Z" w16du:dateUtc="2025-03-06T01:18:00Z" w:id="164">
        <w:r w:rsidR="00780602">
          <w:rPr>
            <w:rFonts w:ascii="Aptos" w:hAnsi="Aptos"/>
            <w:lang w:val="en-US"/>
          </w:rPr>
          <w:t xml:space="preserve">peak or </w:t>
        </w:r>
      </w:ins>
      <w:ins w:author="Sugeet Miglani" w:date="2025-03-05T17:17:00Z" w16du:dateUtc="2025-03-06T01:17:00Z" w:id="165">
        <w:r w:rsidR="007D2872">
          <w:rPr>
            <w:rFonts w:ascii="Aptos" w:hAnsi="Aptos"/>
            <w:lang w:val="en-US"/>
          </w:rPr>
          <w:t>nominal rates</w:t>
        </w:r>
        <w:r w:rsidR="00780602">
          <w:rPr>
            <w:rFonts w:ascii="Aptos" w:hAnsi="Aptos"/>
            <w:lang w:val="en-US"/>
          </w:rPr>
          <w:t xml:space="preserve"> (see e</w:t>
        </w:r>
      </w:ins>
      <w:ins w:author="Sugeet Miglani" w:date="2025-03-05T17:18:00Z" w16du:dateUtc="2025-03-06T01:18:00Z" w:id="166">
        <w:r w:rsidR="00780602">
          <w:rPr>
            <w:rFonts w:ascii="Aptos" w:hAnsi="Aptos"/>
            <w:lang w:val="en-US"/>
          </w:rPr>
          <w:t>xamples below)</w:t>
        </w:r>
      </w:ins>
      <w:ins w:author="Sugeet Miglani" w:date="2025-03-05T17:17:00Z" w16du:dateUtc="2025-03-06T01:17:00Z" w:id="167">
        <w:r w:rsidR="007D2872">
          <w:rPr>
            <w:rFonts w:ascii="Aptos" w:hAnsi="Aptos"/>
            <w:lang w:val="en-US"/>
          </w:rPr>
          <w:t>.</w:t>
        </w:r>
      </w:ins>
    </w:p>
    <w:p w:rsidRPr="004B18BB" w:rsidR="00C95D39" w:rsidP="004B18BB" w:rsidRDefault="00AC5B1D" w14:paraId="17820753" w14:textId="2AD7028E">
      <w:pPr>
        <w:numPr>
          <w:ilvl w:val="2"/>
          <w:numId w:val="9"/>
        </w:numPr>
        <w:spacing w:line="240" w:lineRule="auto"/>
        <w:rPr>
          <w:rFonts w:ascii="Aptos" w:hAnsi="Aptos"/>
        </w:rPr>
      </w:pPr>
      <w:r w:rsidRPr="004B18BB">
        <w:rPr>
          <w:rFonts w:ascii="Aptos" w:hAnsi="Aptos"/>
          <w:lang w:val="en-US"/>
        </w:rPr>
        <w:t xml:space="preserve">Example: An EIS provides </w:t>
      </w:r>
      <w:r w:rsidRPr="004B18BB" w:rsidR="00B37AEE">
        <w:rPr>
          <w:rFonts w:ascii="Aptos" w:hAnsi="Aptos"/>
          <w:lang w:val="en-US"/>
        </w:rPr>
        <w:t xml:space="preserve">an anticipated production capacity </w:t>
      </w:r>
      <w:r w:rsidRPr="004B18BB" w:rsidR="00186E37">
        <w:rPr>
          <w:rFonts w:ascii="Aptos" w:hAnsi="Aptos"/>
          <w:lang w:val="en-US"/>
        </w:rPr>
        <w:t>broken down by</w:t>
      </w:r>
      <w:r w:rsidRPr="004B18BB" w:rsidR="00B37AEE">
        <w:rPr>
          <w:rFonts w:ascii="Aptos" w:hAnsi="Aptos"/>
          <w:lang w:val="en-US"/>
        </w:rPr>
        <w:t xml:space="preserve"> </w:t>
      </w:r>
      <w:r w:rsidRPr="004B18BB" w:rsidR="00186E37">
        <w:rPr>
          <w:rFonts w:ascii="Aptos" w:hAnsi="Aptos"/>
          <w:lang w:val="en-US"/>
        </w:rPr>
        <w:t>every</w:t>
      </w:r>
      <w:r w:rsidRPr="004B18BB" w:rsidR="00B37AEE">
        <w:rPr>
          <w:rFonts w:ascii="Aptos" w:hAnsi="Aptos"/>
          <w:lang w:val="en-US"/>
        </w:rPr>
        <w:t xml:space="preserve"> year of the mine’s active lifespan (construction, operation, and closure of mine workings)</w:t>
      </w:r>
      <w:r w:rsidRPr="004B18BB" w:rsidR="00186E37">
        <w:rPr>
          <w:rFonts w:ascii="Aptos" w:hAnsi="Aptos"/>
          <w:lang w:val="en-US"/>
        </w:rPr>
        <w:t xml:space="preserve">. To calculate production capacity for this variable, </w:t>
      </w:r>
      <w:r w:rsidRPr="004B18BB" w:rsidR="00CF63E1">
        <w:rPr>
          <w:rFonts w:ascii="Aptos" w:hAnsi="Aptos"/>
          <w:lang w:val="en-US"/>
        </w:rPr>
        <w:t xml:space="preserve">the reviewer would sum the total amount of ore expected to be mined over the </w:t>
      </w:r>
      <w:r w:rsidRPr="004B18BB" w:rsidR="003B234A">
        <w:rPr>
          <w:rFonts w:ascii="Aptos" w:hAnsi="Aptos"/>
          <w:lang w:val="en-US"/>
        </w:rPr>
        <w:t xml:space="preserve">lifespan </w:t>
      </w:r>
      <w:r w:rsidR="00CB543E">
        <w:rPr>
          <w:rFonts w:ascii="Aptos" w:hAnsi="Aptos"/>
          <w:bCs/>
          <w:lang w:val="en-US"/>
        </w:rPr>
        <w:t xml:space="preserve">of the mine </w:t>
      </w:r>
      <w:r w:rsidRPr="004B18BB" w:rsidR="003B234A">
        <w:rPr>
          <w:rFonts w:ascii="Aptos" w:hAnsi="Aptos"/>
          <w:lang w:val="en-US"/>
        </w:rPr>
        <w:t>and</w:t>
      </w:r>
      <w:r w:rsidRPr="004B18BB" w:rsidR="00CF63E1">
        <w:rPr>
          <w:rFonts w:ascii="Aptos" w:hAnsi="Aptos"/>
          <w:lang w:val="en-US"/>
        </w:rPr>
        <w:t xml:space="preserve"> divide by the number of </w:t>
      </w:r>
      <w:proofErr w:type="gramStart"/>
      <w:r w:rsidRPr="004B18BB" w:rsidR="00CF63E1">
        <w:rPr>
          <w:rFonts w:ascii="Aptos" w:hAnsi="Aptos"/>
          <w:lang w:val="en-US"/>
        </w:rPr>
        <w:t>years</w:t>
      </w:r>
      <w:r w:rsidR="00782309">
        <w:rPr>
          <w:rFonts w:ascii="Aptos" w:hAnsi="Aptos"/>
          <w:bCs/>
          <w:lang w:val="en-US"/>
        </w:rPr>
        <w:t>, and</w:t>
      </w:r>
      <w:proofErr w:type="gramEnd"/>
      <w:r w:rsidR="00782309">
        <w:rPr>
          <w:rFonts w:ascii="Aptos" w:hAnsi="Aptos"/>
          <w:bCs/>
          <w:lang w:val="en-US"/>
        </w:rPr>
        <w:t xml:space="preserve"> </w:t>
      </w:r>
      <w:r w:rsidR="004D56DA">
        <w:rPr>
          <w:rFonts w:ascii="Aptos" w:hAnsi="Aptos"/>
          <w:bCs/>
          <w:lang w:val="en-US"/>
        </w:rPr>
        <w:t xml:space="preserve">divide the resulting value </w:t>
      </w:r>
      <w:r w:rsidR="00782309">
        <w:rPr>
          <w:rFonts w:ascii="Aptos" w:hAnsi="Aptos"/>
          <w:bCs/>
          <w:lang w:val="en-US"/>
        </w:rPr>
        <w:t xml:space="preserve">by 365 </w:t>
      </w:r>
      <w:r w:rsidR="00A14348">
        <w:rPr>
          <w:rFonts w:ascii="Aptos" w:hAnsi="Aptos"/>
          <w:bCs/>
          <w:lang w:val="en-US"/>
        </w:rPr>
        <w:t xml:space="preserve">(number of </w:t>
      </w:r>
      <w:r w:rsidR="00782309">
        <w:rPr>
          <w:rFonts w:ascii="Aptos" w:hAnsi="Aptos"/>
          <w:bCs/>
          <w:lang w:val="en-US"/>
        </w:rPr>
        <w:t>days</w:t>
      </w:r>
      <w:r w:rsidR="00A14348">
        <w:rPr>
          <w:rFonts w:ascii="Aptos" w:hAnsi="Aptos"/>
          <w:bCs/>
          <w:lang w:val="en-US"/>
        </w:rPr>
        <w:t xml:space="preserve"> in a year)</w:t>
      </w:r>
      <w:r w:rsidRPr="004B18BB" w:rsidR="00CF63E1">
        <w:rPr>
          <w:rFonts w:ascii="Aptos" w:hAnsi="Aptos"/>
          <w:lang w:val="en-US"/>
        </w:rPr>
        <w:t xml:space="preserve"> to obtain </w:t>
      </w:r>
      <w:r w:rsidR="008B1487">
        <w:rPr>
          <w:rFonts w:ascii="Aptos" w:hAnsi="Aptos"/>
          <w:lang w:val="en-US"/>
        </w:rPr>
        <w:t>a daily average</w:t>
      </w:r>
      <w:r w:rsidR="00782309">
        <w:rPr>
          <w:rFonts w:ascii="Aptos" w:hAnsi="Aptos"/>
          <w:bCs/>
          <w:lang w:val="en-US"/>
        </w:rPr>
        <w:t>.</w:t>
      </w:r>
    </w:p>
    <w:p w:rsidRPr="004B18BB" w:rsidR="00243E06" w:rsidP="004B18BB" w:rsidRDefault="00C95D39" w14:paraId="03B3CD1D" w14:textId="2243940E">
      <w:pPr>
        <w:numPr>
          <w:ilvl w:val="2"/>
          <w:numId w:val="9"/>
        </w:numPr>
        <w:spacing w:line="240" w:lineRule="auto"/>
        <w:rPr>
          <w:rFonts w:ascii="Aptos" w:hAnsi="Aptos"/>
        </w:rPr>
      </w:pPr>
      <w:r w:rsidRPr="004B18BB">
        <w:rPr>
          <w:rFonts w:ascii="Aptos" w:hAnsi="Aptos"/>
          <w:lang w:val="en-US"/>
        </w:rPr>
        <w:t xml:space="preserve">Example: </w:t>
      </w:r>
      <w:r w:rsidRPr="004B18BB" w:rsidR="00683418">
        <w:rPr>
          <w:rFonts w:ascii="Aptos" w:hAnsi="Aptos"/>
          <w:lang w:val="en-US"/>
        </w:rPr>
        <w:t xml:space="preserve">An EIS reports a </w:t>
      </w:r>
      <w:r w:rsidRPr="004B18BB" w:rsidR="002626C7">
        <w:rPr>
          <w:rFonts w:ascii="Aptos" w:hAnsi="Aptos"/>
          <w:lang w:val="en-US"/>
        </w:rPr>
        <w:t>peak</w:t>
      </w:r>
      <w:r w:rsidRPr="004B18BB" w:rsidR="00683418">
        <w:rPr>
          <w:rFonts w:ascii="Aptos" w:hAnsi="Aptos"/>
          <w:lang w:val="en-US"/>
        </w:rPr>
        <w:t xml:space="preserve"> milling rate for the project but does not provide </w:t>
      </w:r>
      <w:r w:rsidRPr="004B18BB" w:rsidR="002E3AB6">
        <w:rPr>
          <w:rFonts w:ascii="Aptos" w:hAnsi="Aptos"/>
          <w:lang w:val="en-US"/>
        </w:rPr>
        <w:t xml:space="preserve">the anticipated total amount of ore </w:t>
      </w:r>
      <w:r w:rsidRPr="004B18BB" w:rsidR="00483013">
        <w:rPr>
          <w:rFonts w:ascii="Aptos" w:hAnsi="Aptos"/>
          <w:lang w:val="en-US"/>
        </w:rPr>
        <w:t xml:space="preserve">that is expected to be produced by the mine. </w:t>
      </w:r>
      <w:del w:author="Sugeet Miglani" w:date="2025-03-05T17:19:00Z" w16du:dateUtc="2025-03-06T01:19:00Z" w:id="168">
        <w:r w:rsidRPr="004B18BB" w:rsidDel="00C47F5A" w:rsidR="00483013">
          <w:rPr>
            <w:rFonts w:ascii="Aptos" w:hAnsi="Aptos"/>
            <w:lang w:val="en-US"/>
          </w:rPr>
          <w:delText xml:space="preserve">After looking further into the document to see if </w:delText>
        </w:r>
        <w:r w:rsidRPr="004B18BB" w:rsidDel="00C47F5A" w:rsidR="00ED041A">
          <w:rPr>
            <w:rFonts w:ascii="Aptos" w:hAnsi="Aptos"/>
            <w:lang w:val="en-US"/>
          </w:rPr>
          <w:delText>any</w:delText>
        </w:r>
      </w:del>
      <w:ins w:author="Sugeet Miglani" w:date="2025-03-05T17:19:00Z" w16du:dateUtc="2025-03-06T01:19:00Z" w:id="169">
        <w:r w:rsidR="00C47F5A">
          <w:rPr>
            <w:rFonts w:ascii="Aptos" w:hAnsi="Aptos"/>
            <w:lang w:val="en-US"/>
          </w:rPr>
          <w:t>As no</w:t>
        </w:r>
      </w:ins>
      <w:r w:rsidRPr="004B18BB" w:rsidR="00ED041A">
        <w:rPr>
          <w:rFonts w:ascii="Aptos" w:hAnsi="Aptos"/>
          <w:lang w:val="en-US"/>
        </w:rPr>
        <w:t xml:space="preserve"> further details can be found, the reviewer inputs this </w:t>
      </w:r>
      <w:r w:rsidRPr="004B18BB" w:rsidR="002626C7">
        <w:rPr>
          <w:rFonts w:ascii="Aptos" w:hAnsi="Aptos"/>
          <w:lang w:val="en-US"/>
        </w:rPr>
        <w:t>peak</w:t>
      </w:r>
      <w:r w:rsidRPr="004B18BB" w:rsidR="00ED041A">
        <w:rPr>
          <w:rFonts w:ascii="Aptos" w:hAnsi="Aptos"/>
          <w:lang w:val="en-US"/>
        </w:rPr>
        <w:t xml:space="preserve"> milling rate </w:t>
      </w:r>
      <w:del w:author="Sugeet Miglani" w:date="2025-03-05T17:19:00Z" w16du:dateUtc="2025-03-06T01:19:00Z" w:id="170">
        <w:r w:rsidRPr="004B18BB" w:rsidDel="0089036A" w:rsidR="00ED041A">
          <w:rPr>
            <w:rFonts w:ascii="Aptos" w:hAnsi="Aptos"/>
            <w:lang w:val="en-US"/>
          </w:rPr>
          <w:delText xml:space="preserve">variable </w:delText>
        </w:r>
      </w:del>
      <w:ins w:author="Sugeet Miglani" w:date="2025-03-05T17:19:00Z" w16du:dateUtc="2025-03-06T01:19:00Z" w:id="171">
        <w:r w:rsidR="0089036A">
          <w:rPr>
            <w:rFonts w:ascii="Aptos" w:hAnsi="Aptos"/>
            <w:lang w:val="en-US"/>
          </w:rPr>
          <w:t xml:space="preserve">in the relevant </w:t>
        </w:r>
      </w:ins>
      <w:r w:rsidRPr="004B18BB" w:rsidR="00ED041A">
        <w:rPr>
          <w:rFonts w:ascii="Aptos" w:hAnsi="Aptos"/>
          <w:lang w:val="en-US"/>
        </w:rPr>
        <w:t xml:space="preserve">cell and includes a comment </w:t>
      </w:r>
      <w:r w:rsidRPr="004B18BB" w:rsidR="00A739BA">
        <w:rPr>
          <w:rFonts w:ascii="Aptos" w:hAnsi="Aptos"/>
          <w:lang w:val="en-US"/>
        </w:rPr>
        <w:t>that quotes the section of text, page number, and document link</w:t>
      </w:r>
      <w:r w:rsidR="00F02E98">
        <w:rPr>
          <w:rFonts w:ascii="Aptos" w:hAnsi="Aptos"/>
          <w:bCs/>
          <w:lang w:val="en-US"/>
        </w:rPr>
        <w:t xml:space="preserve">, making it clear that the numerical value is a peak rate, not an average (which could not be obtained or calculated). </w:t>
      </w:r>
    </w:p>
    <w:p w:rsidRPr="006C3764" w:rsidR="0074663E" w:rsidP="006C3764" w:rsidRDefault="0074663E" w14:paraId="70A29ED1" w14:textId="2D4048D9">
      <w:pPr>
        <w:pStyle w:val="ListParagraph"/>
        <w:numPr>
          <w:ilvl w:val="0"/>
          <w:numId w:val="11"/>
        </w:numPr>
        <w:tabs>
          <w:tab w:val="left" w:pos="720"/>
        </w:tabs>
        <w:spacing w:line="240" w:lineRule="auto"/>
        <w:rPr>
          <w:rFonts w:ascii="Aptos" w:hAnsi="Aptos"/>
          <w:lang w:val="en-US"/>
          <w:rPrChange w:author="Sugeet Miglani" w:date="2025-03-05T17:29:00Z" w16du:dateUtc="2025-03-06T01:29:00Z" w:id="172">
            <w:rPr>
              <w:lang w:val="en-US"/>
            </w:rPr>
          </w:rPrChange>
        </w:rPr>
        <w:pPrChange w:author="Sugeet Miglani" w:date="2025-03-05T17:29:00Z" w16du:dateUtc="2025-03-06T01:29:00Z" w:id="173">
          <w:pPr>
            <w:numPr>
              <w:ilvl w:val="2"/>
              <w:numId w:val="9"/>
            </w:numPr>
            <w:spacing w:line="240" w:lineRule="auto"/>
            <w:ind w:left="1800" w:hanging="360"/>
          </w:pPr>
        </w:pPrChange>
      </w:pPr>
      <w:r w:rsidRPr="006C3764">
        <w:rPr>
          <w:rFonts w:ascii="Aptos" w:hAnsi="Aptos"/>
          <w:lang w:val="en-US"/>
          <w:rPrChange w:author="Sugeet Miglani" w:date="2025-03-05T17:29:00Z" w16du:dateUtc="2025-03-06T01:29:00Z" w:id="174">
            <w:rPr>
              <w:lang w:val="en-US"/>
            </w:rPr>
          </w:rPrChange>
        </w:rPr>
        <w:t>To most accurately locate production capacity, use these considerations based on target material.</w:t>
      </w:r>
    </w:p>
    <w:p w:rsidRPr="004B18BB" w:rsidR="00924754" w:rsidP="00507684" w:rsidRDefault="00924754" w14:paraId="5BB1DDB4" w14:textId="604ECBA6">
      <w:pPr>
        <w:numPr>
          <w:ilvl w:val="3"/>
          <w:numId w:val="9"/>
        </w:numPr>
        <w:spacing w:line="240" w:lineRule="auto"/>
        <w:ind w:left="1890" w:hanging="450"/>
        <w:rPr>
          <w:rFonts w:ascii="Aptos" w:hAnsi="Aptos"/>
          <w:lang w:val="en-US"/>
        </w:rPr>
        <w:pPrChange w:author="Sugeet Miglani" w:date="2025-03-05T17:28:00Z" w16du:dateUtc="2025-03-06T01:28:00Z" w:id="175">
          <w:pPr>
            <w:numPr>
              <w:ilvl w:val="3"/>
              <w:numId w:val="9"/>
            </w:numPr>
            <w:spacing w:line="240" w:lineRule="auto"/>
            <w:ind w:left="2520" w:hanging="360"/>
          </w:pPr>
        </w:pPrChange>
      </w:pPr>
      <w:r w:rsidRPr="05A8CE04">
        <w:rPr>
          <w:rFonts w:ascii="Aptos" w:hAnsi="Aptos"/>
          <w:u w:val="single"/>
          <w:lang w:val="en-US"/>
        </w:rPr>
        <w:t>Metal mines</w:t>
      </w:r>
      <w:r w:rsidRPr="05A8CE04">
        <w:rPr>
          <w:rFonts w:ascii="Aptos" w:hAnsi="Aptos"/>
          <w:lang w:val="en-US"/>
        </w:rPr>
        <w:t xml:space="preserve"> – </w:t>
      </w:r>
      <w:r w:rsidRPr="05A8CE04" w:rsidR="0074663E">
        <w:rPr>
          <w:rFonts w:ascii="Aptos" w:hAnsi="Aptos"/>
          <w:lang w:val="en-US"/>
        </w:rPr>
        <w:t xml:space="preserve">Rates are usually reported </w:t>
      </w:r>
      <w:del w:author="Sugeet Miglani" w:date="2025-03-05T17:19:00Z" w16du:dateUtc="2025-03-06T01:19:00Z" w:id="176">
        <w:r w:rsidRPr="05A8CE04" w:rsidDel="001D674A" w:rsidR="0074663E">
          <w:rPr>
            <w:rFonts w:ascii="Aptos" w:hAnsi="Aptos"/>
            <w:lang w:val="en-US"/>
          </w:rPr>
          <w:delText xml:space="preserve">as </w:delText>
        </w:r>
      </w:del>
      <w:ins w:author="Sugeet Miglani" w:date="2025-03-05T17:19:00Z" w16du:dateUtc="2025-03-06T01:19:00Z" w:id="177">
        <w:r w:rsidR="001D674A">
          <w:rPr>
            <w:rFonts w:ascii="Aptos" w:hAnsi="Aptos"/>
            <w:lang w:val="en-US"/>
          </w:rPr>
          <w:t>for</w:t>
        </w:r>
        <w:r w:rsidRPr="05A8CE04" w:rsidR="001D674A">
          <w:rPr>
            <w:rFonts w:ascii="Aptos" w:hAnsi="Aptos"/>
            <w:lang w:val="en-US"/>
          </w:rPr>
          <w:t xml:space="preserve"> </w:t>
        </w:r>
      </w:ins>
      <w:r w:rsidRPr="05A8CE04" w:rsidR="0074663E">
        <w:rPr>
          <w:rFonts w:ascii="Aptos" w:hAnsi="Aptos"/>
          <w:lang w:val="en-US"/>
        </w:rPr>
        <w:t>‘ore’.</w:t>
      </w:r>
    </w:p>
    <w:p w:rsidRPr="004B18BB" w:rsidR="00924754" w:rsidP="00507684" w:rsidRDefault="00924754" w14:paraId="51931DCD" w14:textId="67546324">
      <w:pPr>
        <w:numPr>
          <w:ilvl w:val="3"/>
          <w:numId w:val="9"/>
        </w:numPr>
        <w:spacing w:line="240" w:lineRule="auto"/>
        <w:ind w:left="1890" w:hanging="450"/>
        <w:rPr>
          <w:rFonts w:ascii="Aptos" w:hAnsi="Aptos"/>
        </w:rPr>
        <w:pPrChange w:author="Sugeet Miglani" w:date="2025-03-05T17:28:00Z" w16du:dateUtc="2025-03-06T01:28:00Z" w:id="178">
          <w:pPr>
            <w:numPr>
              <w:ilvl w:val="3"/>
              <w:numId w:val="9"/>
            </w:numPr>
            <w:spacing w:line="240" w:lineRule="auto"/>
            <w:ind w:left="2520" w:hanging="360"/>
          </w:pPr>
        </w:pPrChange>
      </w:pPr>
      <w:r w:rsidRPr="004B18BB">
        <w:rPr>
          <w:rFonts w:ascii="Aptos" w:hAnsi="Aptos"/>
          <w:u w:val="single"/>
          <w:lang w:val="en-US"/>
        </w:rPr>
        <w:t>Diamond mines</w:t>
      </w:r>
      <w:r w:rsidRPr="004B18BB">
        <w:rPr>
          <w:rFonts w:ascii="Aptos" w:hAnsi="Aptos"/>
          <w:lang w:val="en-US"/>
        </w:rPr>
        <w:t xml:space="preserve"> – </w:t>
      </w:r>
      <w:r w:rsidR="0074663E">
        <w:rPr>
          <w:rFonts w:ascii="Aptos" w:hAnsi="Aptos"/>
          <w:lang w:val="en-US"/>
        </w:rPr>
        <w:t xml:space="preserve">Rates are usually reported </w:t>
      </w:r>
      <w:del w:author="Sugeet Miglani" w:date="2025-03-05T17:19:00Z" w16du:dateUtc="2025-03-06T01:19:00Z" w:id="179">
        <w:r w:rsidDel="001D674A" w:rsidR="0074663E">
          <w:rPr>
            <w:rFonts w:ascii="Aptos" w:hAnsi="Aptos"/>
            <w:lang w:val="en-US"/>
          </w:rPr>
          <w:delText xml:space="preserve">as </w:delText>
        </w:r>
      </w:del>
      <w:ins w:author="Sugeet Miglani" w:date="2025-03-05T17:19:00Z" w16du:dateUtc="2025-03-06T01:19:00Z" w:id="180">
        <w:r w:rsidR="001D674A">
          <w:rPr>
            <w:rFonts w:ascii="Aptos" w:hAnsi="Aptos"/>
            <w:lang w:val="en-US"/>
          </w:rPr>
          <w:t>for</w:t>
        </w:r>
        <w:r w:rsidR="001D674A">
          <w:rPr>
            <w:rFonts w:ascii="Aptos" w:hAnsi="Aptos"/>
            <w:lang w:val="en-US"/>
          </w:rPr>
          <w:t xml:space="preserve"> </w:t>
        </w:r>
      </w:ins>
      <w:r w:rsidR="0074663E">
        <w:rPr>
          <w:rFonts w:ascii="Aptos" w:hAnsi="Aptos"/>
          <w:lang w:val="en-US"/>
        </w:rPr>
        <w:t>‘ore’ and/or ‘</w:t>
      </w:r>
      <w:r w:rsidRPr="004B18BB">
        <w:rPr>
          <w:rFonts w:ascii="Aptos" w:hAnsi="Aptos"/>
          <w:lang w:val="en-US"/>
        </w:rPr>
        <w:t>kimberlite</w:t>
      </w:r>
      <w:r w:rsidR="0074663E">
        <w:rPr>
          <w:rFonts w:ascii="Aptos" w:hAnsi="Aptos"/>
          <w:lang w:val="en-US"/>
        </w:rPr>
        <w:t>’</w:t>
      </w:r>
      <w:r w:rsidRPr="004B18BB">
        <w:rPr>
          <w:rFonts w:ascii="Aptos" w:hAnsi="Aptos"/>
          <w:lang w:val="en-US"/>
        </w:rPr>
        <w:t xml:space="preserve">. </w:t>
      </w:r>
    </w:p>
    <w:p w:rsidRPr="00A85181" w:rsidR="00924754" w:rsidP="00507684" w:rsidRDefault="00924754" w14:paraId="13EB3265" w14:textId="191D239A">
      <w:pPr>
        <w:numPr>
          <w:ilvl w:val="3"/>
          <w:numId w:val="9"/>
        </w:numPr>
        <w:spacing w:line="240" w:lineRule="auto"/>
        <w:ind w:left="1890" w:hanging="450"/>
        <w:rPr>
          <w:rFonts w:ascii="Aptos" w:hAnsi="Aptos"/>
        </w:rPr>
        <w:pPrChange w:author="Sugeet Miglani" w:date="2025-03-05T17:28:00Z" w16du:dateUtc="2025-03-06T01:28:00Z" w:id="181">
          <w:pPr>
            <w:numPr>
              <w:ilvl w:val="3"/>
              <w:numId w:val="9"/>
            </w:numPr>
            <w:spacing w:line="240" w:lineRule="auto"/>
            <w:ind w:left="2520" w:hanging="360"/>
          </w:pPr>
        </w:pPrChange>
      </w:pPr>
      <w:r w:rsidRPr="00A85181">
        <w:rPr>
          <w:rFonts w:ascii="Aptos" w:hAnsi="Aptos"/>
          <w:u w:val="single"/>
          <w:lang w:val="en-US"/>
        </w:rPr>
        <w:t>Coal mines</w:t>
      </w:r>
      <w:r w:rsidRPr="00A85181">
        <w:rPr>
          <w:rFonts w:ascii="Aptos" w:hAnsi="Aptos"/>
          <w:lang w:val="en-US"/>
        </w:rPr>
        <w:t xml:space="preserve"> – </w:t>
      </w:r>
      <w:ins w:author="Sugeet Miglani" w:date="2025-03-05T17:20:00Z" w16du:dateUtc="2025-03-06T01:20:00Z" w:id="182">
        <w:r w:rsidR="00A16150">
          <w:rPr>
            <w:rFonts w:ascii="Aptos" w:hAnsi="Aptos"/>
            <w:lang w:val="en-US"/>
          </w:rPr>
          <w:t xml:space="preserve">We will aim to source production rates of </w:t>
        </w:r>
      </w:ins>
      <w:del w:author="Sugeet Miglani" w:date="2025-03-05T17:20:00Z" w16du:dateUtc="2025-03-06T01:20:00Z" w:id="183">
        <w:r w:rsidRPr="00A85181" w:rsidDel="00A16150">
          <w:rPr>
            <w:rFonts w:ascii="Aptos" w:hAnsi="Aptos"/>
            <w:lang w:val="en-US"/>
          </w:rPr>
          <w:delText xml:space="preserve">Run </w:delText>
        </w:r>
      </w:del>
      <w:ins w:author="Sugeet Miglani" w:date="2025-03-05T17:20:00Z" w16du:dateUtc="2025-03-06T01:20:00Z" w:id="184">
        <w:r w:rsidR="00A16150">
          <w:rPr>
            <w:rFonts w:ascii="Aptos" w:hAnsi="Aptos"/>
            <w:lang w:val="en-US"/>
          </w:rPr>
          <w:t>r</w:t>
        </w:r>
        <w:r w:rsidRPr="00A85181" w:rsidR="00A16150">
          <w:rPr>
            <w:rFonts w:ascii="Aptos" w:hAnsi="Aptos"/>
            <w:lang w:val="en-US"/>
          </w:rPr>
          <w:t xml:space="preserve">un </w:t>
        </w:r>
      </w:ins>
      <w:r w:rsidRPr="00A85181">
        <w:rPr>
          <w:rFonts w:ascii="Aptos" w:hAnsi="Aptos"/>
          <w:lang w:val="en-US"/>
        </w:rPr>
        <w:t>of mine (</w:t>
      </w:r>
      <w:proofErr w:type="spellStart"/>
      <w:r w:rsidRPr="00A85181">
        <w:rPr>
          <w:rFonts w:ascii="Aptos" w:hAnsi="Aptos"/>
          <w:lang w:val="en-US"/>
        </w:rPr>
        <w:t>RoM</w:t>
      </w:r>
      <w:proofErr w:type="spellEnd"/>
      <w:r w:rsidRPr="00A85181">
        <w:rPr>
          <w:rFonts w:ascii="Aptos" w:hAnsi="Aptos"/>
          <w:lang w:val="en-US"/>
        </w:rPr>
        <w:t>) coal</w:t>
      </w:r>
      <w:ins w:author="Sugeet Miglani" w:date="2025-03-05T17:20:00Z" w16du:dateUtc="2025-03-06T01:20:00Z" w:id="185">
        <w:r w:rsidR="00C46D94">
          <w:rPr>
            <w:rFonts w:ascii="Aptos" w:hAnsi="Aptos"/>
            <w:lang w:val="en-US"/>
          </w:rPr>
          <w:t>, which</w:t>
        </w:r>
      </w:ins>
      <w:r w:rsidRPr="00A85181">
        <w:rPr>
          <w:rFonts w:ascii="Aptos" w:hAnsi="Aptos"/>
          <w:lang w:val="en-US"/>
        </w:rPr>
        <w:t xml:space="preserve"> is the material extracted from the ground</w:t>
      </w:r>
      <w:del w:author="Sugeet Miglani" w:date="2025-03-05T17:20:00Z" w16du:dateUtc="2025-03-06T01:20:00Z" w:id="186">
        <w:r w:rsidDel="00C46D94" w:rsidR="0074663E">
          <w:rPr>
            <w:rFonts w:ascii="Aptos" w:hAnsi="Aptos"/>
            <w:lang w:val="en-US"/>
          </w:rPr>
          <w:delText>, for which we seek the production capacity</w:delText>
        </w:r>
      </w:del>
      <w:r w:rsidRPr="00A85181">
        <w:rPr>
          <w:rFonts w:ascii="Aptos" w:hAnsi="Aptos"/>
          <w:lang w:val="en-US"/>
        </w:rPr>
        <w:t xml:space="preserve">. This is different from ‘clean coal’ which is the product that is left after processing the material to remove impurities like rock/gravel and low grades of coal. Clean coal is the product typically sold by the mine operator. </w:t>
      </w:r>
      <w:ins w:author="Sugeet Miglani" w:date="2025-03-05T17:21:00Z" w16du:dateUtc="2025-03-06T01:21:00Z" w:id="187">
        <w:r w:rsidR="00C46D94">
          <w:rPr>
            <w:rFonts w:ascii="Aptos" w:hAnsi="Aptos"/>
            <w:lang w:val="en-US"/>
          </w:rPr>
          <w:t xml:space="preserve">Please note </w:t>
        </w:r>
        <w:r w:rsidR="00434DEF">
          <w:rPr>
            <w:rFonts w:ascii="Aptos" w:hAnsi="Aptos"/>
            <w:lang w:val="en-US"/>
          </w:rPr>
          <w:t xml:space="preserve">the production rate of clean coal only if data related to </w:t>
        </w:r>
        <w:proofErr w:type="spellStart"/>
        <w:r w:rsidR="00434DEF">
          <w:rPr>
            <w:rFonts w:ascii="Aptos" w:hAnsi="Aptos"/>
            <w:lang w:val="en-US"/>
          </w:rPr>
          <w:t>RoM</w:t>
        </w:r>
        <w:proofErr w:type="spellEnd"/>
        <w:r w:rsidR="00434DEF">
          <w:rPr>
            <w:rFonts w:ascii="Aptos" w:hAnsi="Aptos"/>
            <w:lang w:val="en-US"/>
          </w:rPr>
          <w:t xml:space="preserve"> coal is not available.</w:t>
        </w:r>
      </w:ins>
    </w:p>
    <w:p w:rsidRPr="004B18BB" w:rsidR="00243E06" w:rsidP="00507684" w:rsidRDefault="00E52391" w14:paraId="40F8F5E7" w14:textId="7F819609">
      <w:pPr>
        <w:numPr>
          <w:ilvl w:val="3"/>
          <w:numId w:val="9"/>
        </w:numPr>
        <w:spacing w:line="240" w:lineRule="auto"/>
        <w:ind w:left="1890" w:hanging="450"/>
        <w:rPr>
          <w:rFonts w:ascii="Aptos" w:hAnsi="Aptos"/>
          <w:lang w:val="en-US"/>
        </w:rPr>
        <w:pPrChange w:author="Sugeet Miglani" w:date="2025-03-05T17:28:00Z" w16du:dateUtc="2025-03-06T01:28:00Z" w:id="188">
          <w:pPr>
            <w:numPr>
              <w:ilvl w:val="3"/>
              <w:numId w:val="9"/>
            </w:numPr>
            <w:spacing w:line="240" w:lineRule="auto"/>
            <w:ind w:left="2520" w:hanging="360"/>
          </w:pPr>
        </w:pPrChange>
      </w:pPr>
      <w:r w:rsidRPr="05A8CE04">
        <w:rPr>
          <w:rFonts w:ascii="Aptos" w:hAnsi="Aptos"/>
          <w:u w:val="single"/>
          <w:lang w:val="en-US"/>
        </w:rPr>
        <w:t xml:space="preserve">Industrial </w:t>
      </w:r>
      <w:r w:rsidRPr="05A8CE04" w:rsidR="00243E06">
        <w:rPr>
          <w:rFonts w:ascii="Aptos" w:hAnsi="Aptos"/>
          <w:u w:val="single"/>
          <w:lang w:val="en-US"/>
        </w:rPr>
        <w:t>Quarr</w:t>
      </w:r>
      <w:r w:rsidRPr="05A8CE04">
        <w:rPr>
          <w:rFonts w:ascii="Aptos" w:hAnsi="Aptos"/>
          <w:u w:val="single"/>
          <w:lang w:val="en-US"/>
        </w:rPr>
        <w:t>ies</w:t>
      </w:r>
      <w:r w:rsidRPr="05A8CE04" w:rsidR="00243E06">
        <w:rPr>
          <w:rFonts w:ascii="Aptos" w:hAnsi="Aptos"/>
          <w:lang w:val="en-US"/>
        </w:rPr>
        <w:t xml:space="preserve"> – </w:t>
      </w:r>
      <w:r w:rsidRPr="05A8CE04" w:rsidR="0074663E">
        <w:rPr>
          <w:rFonts w:ascii="Aptos" w:hAnsi="Aptos"/>
          <w:lang w:val="en-US"/>
        </w:rPr>
        <w:t xml:space="preserve">Capacity </w:t>
      </w:r>
      <w:del w:author="Sugeet Miglani" w:date="2025-03-05T17:22:00Z" w16du:dateUtc="2025-03-06T01:22:00Z" w:id="189">
        <w:r w:rsidRPr="05A8CE04" w:rsidDel="00881004" w:rsidR="0074663E">
          <w:rPr>
            <w:rFonts w:ascii="Aptos" w:hAnsi="Aptos"/>
            <w:lang w:val="en-US"/>
          </w:rPr>
          <w:delText xml:space="preserve">is </w:delText>
        </w:r>
      </w:del>
      <w:ins w:author="Sugeet Miglani" w:date="2025-03-05T17:22:00Z" w16du:dateUtc="2025-03-06T01:22:00Z" w:id="190">
        <w:r w:rsidR="00881004">
          <w:rPr>
            <w:rFonts w:ascii="Aptos" w:hAnsi="Aptos"/>
            <w:lang w:val="en-US"/>
          </w:rPr>
          <w:t xml:space="preserve">denotes </w:t>
        </w:r>
      </w:ins>
      <w:r w:rsidRPr="05A8CE04" w:rsidR="0074663E">
        <w:rPr>
          <w:rFonts w:ascii="Aptos" w:hAnsi="Aptos"/>
          <w:lang w:val="en-US"/>
        </w:rPr>
        <w:t>the</w:t>
      </w:r>
      <w:r w:rsidRPr="05A8CE04" w:rsidR="00243E06">
        <w:rPr>
          <w:rFonts w:ascii="Aptos" w:hAnsi="Aptos"/>
          <w:lang w:val="en-US"/>
        </w:rPr>
        <w:t xml:space="preserve"> amount of </w:t>
      </w:r>
      <w:del w:author="Sugeet Miglani" w:date="2025-03-05T17:22:00Z" w16du:dateUtc="2025-03-06T01:22:00Z" w:id="191">
        <w:r w:rsidRPr="05A8CE04" w:rsidDel="00853DD2" w:rsidR="00243E06">
          <w:rPr>
            <w:rFonts w:ascii="Aptos" w:hAnsi="Aptos"/>
            <w:lang w:val="en-US"/>
          </w:rPr>
          <w:delText xml:space="preserve">phosphate </w:delText>
        </w:r>
      </w:del>
      <w:r w:rsidRPr="05A8CE04" w:rsidR="00243E06">
        <w:rPr>
          <w:rFonts w:ascii="Aptos" w:hAnsi="Aptos"/>
          <w:lang w:val="en-US"/>
        </w:rPr>
        <w:t>rock/aggregate/gravel/sand that will be extracted.</w:t>
      </w:r>
    </w:p>
    <w:p w:rsidRPr="004B18BB" w:rsidR="00243E06" w:rsidP="00507684" w:rsidRDefault="00243E06" w14:paraId="29FE7503" w14:textId="0EBAF35F">
      <w:pPr>
        <w:numPr>
          <w:ilvl w:val="3"/>
          <w:numId w:val="9"/>
        </w:numPr>
        <w:spacing w:line="240" w:lineRule="auto"/>
        <w:ind w:left="1890" w:hanging="450"/>
        <w:rPr>
          <w:rFonts w:ascii="Aptos" w:hAnsi="Aptos"/>
          <w:lang w:val="en-US"/>
        </w:rPr>
        <w:pPrChange w:author="Sugeet Miglani" w:date="2025-03-05T17:28:00Z" w16du:dateUtc="2025-03-06T01:28:00Z" w:id="192">
          <w:pPr>
            <w:numPr>
              <w:ilvl w:val="3"/>
              <w:numId w:val="9"/>
            </w:numPr>
            <w:spacing w:line="240" w:lineRule="auto"/>
            <w:ind w:left="2520" w:hanging="360"/>
          </w:pPr>
        </w:pPrChange>
      </w:pPr>
      <w:r w:rsidRPr="004B18BB">
        <w:rPr>
          <w:rFonts w:ascii="Aptos" w:hAnsi="Aptos"/>
          <w:u w:val="single"/>
          <w:lang w:val="en-US"/>
        </w:rPr>
        <w:t>Oil Sands</w:t>
      </w:r>
      <w:r w:rsidRPr="004B18BB">
        <w:rPr>
          <w:rFonts w:ascii="Aptos" w:hAnsi="Aptos"/>
          <w:lang w:val="en-US"/>
        </w:rPr>
        <w:t xml:space="preserve"> – The material extracted from the ground is a mixture of bitumen and sand (or other aggregates). For strict comparability with other types of mines</w:t>
      </w:r>
      <w:ins w:author="Sugeet Miglani" w:date="2025-03-05T17:23:00Z" w16du:dateUtc="2025-03-06T01:23:00Z" w:id="193">
        <w:r w:rsidR="00F43FD2">
          <w:rPr>
            <w:rFonts w:ascii="Aptos" w:hAnsi="Aptos"/>
            <w:lang w:val="en-US"/>
          </w:rPr>
          <w:t xml:space="preserve"> and quarries</w:t>
        </w:r>
      </w:ins>
      <w:r w:rsidRPr="004B18BB">
        <w:rPr>
          <w:rFonts w:ascii="Aptos" w:hAnsi="Aptos"/>
          <w:lang w:val="en-US"/>
        </w:rPr>
        <w:t xml:space="preserve">, we would like to </w:t>
      </w:r>
      <w:proofErr w:type="gramStart"/>
      <w:r w:rsidRPr="004B18BB">
        <w:rPr>
          <w:rFonts w:ascii="Aptos" w:hAnsi="Aptos"/>
          <w:lang w:val="en-US"/>
        </w:rPr>
        <w:t>report</w:t>
      </w:r>
      <w:proofErr w:type="gramEnd"/>
      <w:r w:rsidRPr="004B18BB">
        <w:rPr>
          <w:rFonts w:ascii="Aptos" w:hAnsi="Aptos"/>
          <w:lang w:val="en-US"/>
        </w:rPr>
        <w:t xml:space="preserve"> the quantity of this mixture that is extracted. However, it is rarely reported, and the documents typically state the amount of bitumen that is extracted from the mixture, which is often a small fraction </w:t>
      </w:r>
      <w:ins w:author="Sugeet Miglani" w:date="2025-03-05T17:22:00Z" w16du:dateUtc="2025-03-06T01:22:00Z" w:id="194">
        <w:r w:rsidR="00881004">
          <w:rPr>
            <w:rFonts w:ascii="Aptos" w:hAnsi="Aptos"/>
            <w:lang w:val="en-US"/>
          </w:rPr>
          <w:t xml:space="preserve">(typically 8-12%) </w:t>
        </w:r>
      </w:ins>
      <w:r w:rsidRPr="004B18BB">
        <w:rPr>
          <w:rFonts w:ascii="Aptos" w:hAnsi="Aptos"/>
          <w:lang w:val="en-US"/>
        </w:rPr>
        <w:t xml:space="preserve">of the total. Therefore, </w:t>
      </w:r>
      <w:r w:rsidRPr="00395B20">
        <w:rPr>
          <w:rFonts w:ascii="Aptos" w:hAnsi="Aptos"/>
          <w:b/>
          <w:lang w:val="en-US"/>
        </w:rPr>
        <w:t>we will use the amount of bitumen produced</w:t>
      </w:r>
      <w:r w:rsidRPr="004B18BB" w:rsidR="00924754">
        <w:rPr>
          <w:rFonts w:ascii="Aptos" w:hAnsi="Aptos"/>
          <w:lang w:val="en-US"/>
        </w:rPr>
        <w:t>.</w:t>
      </w:r>
      <w:r w:rsidRPr="004B18BB">
        <w:rPr>
          <w:rFonts w:ascii="Aptos" w:hAnsi="Aptos"/>
          <w:lang w:val="en-US"/>
        </w:rPr>
        <w:t xml:space="preserve"> Some projects may report both the mined bitumen and the </w:t>
      </w:r>
      <w:ins w:author="Sugeet Miglani" w:date="2025-03-05T17:23:00Z" w16du:dateUtc="2025-03-06T01:23:00Z" w:id="195">
        <w:r w:rsidR="00F43FD2">
          <w:rPr>
            <w:rFonts w:ascii="Aptos" w:hAnsi="Aptos"/>
            <w:lang w:val="en-US"/>
          </w:rPr>
          <w:t>refined/</w:t>
        </w:r>
      </w:ins>
      <w:r w:rsidRPr="004B18BB">
        <w:rPr>
          <w:rFonts w:ascii="Aptos" w:hAnsi="Aptos"/>
          <w:lang w:val="en-US"/>
        </w:rPr>
        <w:t>processed product which is ready to ship via pipeline or rail. If available, please report the former to ensure consistency across projects. The figures are often reported using volume</w:t>
      </w:r>
      <w:ins w:author="Sugeet Miglani" w:date="2025-03-05T17:25:00Z" w16du:dateUtc="2025-03-06T01:25:00Z" w:id="196">
        <w:r w:rsidR="002B0B89">
          <w:rPr>
            <w:rFonts w:ascii="Aptos" w:hAnsi="Aptos"/>
            <w:lang w:val="en-US"/>
          </w:rPr>
          <w:t>tric units</w:t>
        </w:r>
      </w:ins>
      <w:del w:author="Sugeet Miglani" w:date="2025-03-05T17:25:00Z" w16du:dateUtc="2025-03-06T01:25:00Z" w:id="197">
        <w:r w:rsidRPr="004B18BB" w:rsidDel="002B0B89">
          <w:rPr>
            <w:rFonts w:ascii="Aptos" w:hAnsi="Aptos"/>
            <w:lang w:val="en-US"/>
          </w:rPr>
          <w:delText>s</w:delText>
        </w:r>
      </w:del>
      <w:r w:rsidRPr="004B18BB">
        <w:rPr>
          <w:rFonts w:ascii="Aptos" w:hAnsi="Aptos"/>
          <w:lang w:val="en-US"/>
        </w:rPr>
        <w:t xml:space="preserve"> (barrels or </w:t>
      </w:r>
      <w:r w:rsidR="00395B20">
        <w:rPr>
          <w:rFonts w:ascii="Aptos" w:hAnsi="Aptos"/>
          <w:lang w:val="en-US"/>
        </w:rPr>
        <w:t>m</w:t>
      </w:r>
      <w:r w:rsidRPr="00395B20" w:rsidR="00395B20">
        <w:rPr>
          <w:rFonts w:ascii="Aptos" w:hAnsi="Aptos"/>
          <w:vertAlign w:val="superscript"/>
          <w:lang w:val="en-US"/>
        </w:rPr>
        <w:t>3</w:t>
      </w:r>
      <w:r w:rsidRPr="004B18BB" w:rsidR="00924754">
        <w:rPr>
          <w:rFonts w:ascii="Aptos" w:hAnsi="Aptos"/>
          <w:lang w:val="en-US"/>
        </w:rPr>
        <w:t xml:space="preserve">). </w:t>
      </w:r>
      <w:ins w:author="Sugeet Miglani" w:date="2025-03-05T17:24:00Z" w16du:dateUtc="2025-03-06T01:24:00Z" w:id="199">
        <w:r w:rsidRPr="004B18BB" w:rsidR="00AA4F2D">
          <w:rPr>
            <w:rFonts w:ascii="Aptos" w:hAnsi="Aptos"/>
            <w:lang w:val="en-US"/>
          </w:rPr>
          <w:t xml:space="preserve">To report in a </w:t>
        </w:r>
        <w:proofErr w:type="spellStart"/>
        <w:r w:rsidRPr="004B18BB" w:rsidR="00AA4F2D">
          <w:rPr>
            <w:rFonts w:ascii="Aptos" w:hAnsi="Aptos"/>
            <w:lang w:val="en-US"/>
          </w:rPr>
          <w:t>standardised</w:t>
        </w:r>
        <w:proofErr w:type="spellEnd"/>
        <w:r w:rsidRPr="004B18BB" w:rsidR="00AA4F2D">
          <w:rPr>
            <w:rFonts w:ascii="Aptos" w:hAnsi="Aptos"/>
            <w:lang w:val="en-US"/>
          </w:rPr>
          <w:t xml:space="preserve"> metric, an assumed density of 1 </w:t>
        </w:r>
        <w:proofErr w:type="spellStart"/>
        <w:r w:rsidRPr="004B18BB" w:rsidR="00AA4F2D">
          <w:rPr>
            <w:rFonts w:ascii="Aptos" w:hAnsi="Aptos"/>
            <w:lang w:val="en-US"/>
          </w:rPr>
          <w:t>tonne</w:t>
        </w:r>
        <w:proofErr w:type="spellEnd"/>
        <w:r w:rsidRPr="004B18BB" w:rsidR="00AA4F2D">
          <w:rPr>
            <w:rFonts w:ascii="Aptos" w:hAnsi="Aptos"/>
            <w:lang w:val="en-US"/>
          </w:rPr>
          <w:t xml:space="preserve"> per cubic </w:t>
        </w:r>
        <w:proofErr w:type="spellStart"/>
        <w:r w:rsidRPr="004B18BB" w:rsidR="00AA4F2D">
          <w:rPr>
            <w:rFonts w:ascii="Aptos" w:hAnsi="Aptos"/>
            <w:lang w:val="en-US"/>
          </w:rPr>
          <w:t>metre</w:t>
        </w:r>
        <w:proofErr w:type="spellEnd"/>
        <w:r w:rsidRPr="004B18BB" w:rsidR="00AA4F2D">
          <w:rPr>
            <w:rFonts w:ascii="Aptos" w:hAnsi="Aptos"/>
            <w:lang w:val="en-US"/>
          </w:rPr>
          <w:t xml:space="preserve"> or 0.159 tonnes per barrel is acceptable.</w:t>
        </w:r>
      </w:ins>
      <w:ins w:author="Sugeet Miglani" w:date="2025-03-05T17:24:00Z" w16du:dateUtc="2025-03-06T01:24:00Z" w:id="200">
        <w:r w:rsidR="00AA4F2D">
          <w:rPr>
            <w:rFonts w:ascii="Aptos" w:hAnsi="Aptos"/>
            <w:lang w:val="en-US"/>
          </w:rPr>
          <w:t xml:space="preserve"> </w:t>
        </w:r>
      </w:ins>
      <w:r w:rsidRPr="004B18BB">
        <w:rPr>
          <w:rFonts w:ascii="Aptos" w:hAnsi="Aptos"/>
          <w:lang w:val="en-US"/>
        </w:rPr>
        <w:t xml:space="preserve">If reporting volume, please add the units or add </w:t>
      </w:r>
      <w:r w:rsidRPr="004B18BB">
        <w:rPr>
          <w:rFonts w:ascii="Aptos" w:hAnsi="Aptos"/>
          <w:lang w:val="en-US"/>
        </w:rPr>
        <w:t xml:space="preserve">an asterisk (*) to highlight that value is not the standard unit (tonnes per day). </w:t>
      </w:r>
      <w:del w:author="Sugeet Miglani" w:date="2025-03-05T17:24:00Z" w16du:dateUtc="2025-03-06T01:24:00Z" w:id="202">
        <w:r w:rsidRPr="004B18BB" w:rsidDel="00AA4F2D">
          <w:rPr>
            <w:rFonts w:ascii="Aptos" w:hAnsi="Aptos"/>
            <w:lang w:val="en-US"/>
          </w:rPr>
          <w:delText xml:space="preserve">To report in a standardised metric, an assumed density of 1 tonne per cubic metre or 0.159 tonnes per barrel is acceptable. </w:delText>
        </w:r>
      </w:del>
    </w:p>
    <w:p w:rsidRPr="004B18BB" w:rsidR="00243E06" w:rsidP="00507684" w:rsidRDefault="00243E06" w14:paraId="21DBC29E" w14:textId="587C9662">
      <w:pPr>
        <w:numPr>
          <w:ilvl w:val="3"/>
          <w:numId w:val="9"/>
        </w:numPr>
        <w:spacing w:line="240" w:lineRule="auto"/>
        <w:ind w:left="1890" w:hanging="450"/>
        <w:rPr>
          <w:rFonts w:ascii="Aptos" w:hAnsi="Aptos"/>
          <w:lang w:val="en-US"/>
        </w:rPr>
        <w:pPrChange w:author="Sugeet Miglani" w:date="2025-03-05T17:28:00Z" w16du:dateUtc="2025-03-06T01:28:00Z" w:id="203">
          <w:pPr>
            <w:numPr>
              <w:ilvl w:val="3"/>
              <w:numId w:val="9"/>
            </w:numPr>
            <w:spacing w:line="240" w:lineRule="auto"/>
            <w:ind w:left="2520" w:hanging="360"/>
          </w:pPr>
        </w:pPrChange>
      </w:pPr>
      <w:r w:rsidRPr="004B18BB">
        <w:rPr>
          <w:rFonts w:ascii="Aptos" w:hAnsi="Aptos"/>
          <w:u w:val="single"/>
          <w:lang w:val="en-US"/>
        </w:rPr>
        <w:t>Peat</w:t>
      </w:r>
      <w:r w:rsidRPr="004B18BB">
        <w:rPr>
          <w:rFonts w:ascii="Aptos" w:hAnsi="Aptos"/>
          <w:lang w:val="en-US"/>
        </w:rPr>
        <w:t xml:space="preserve"> – Most projects’ documents do not mention the production rate. Two projects which do (</w:t>
      </w:r>
      <w:proofErr w:type="spellStart"/>
      <w:r w:rsidRPr="004B18BB">
        <w:rPr>
          <w:rFonts w:ascii="Aptos" w:hAnsi="Aptos"/>
          <w:lang w:val="en-US"/>
        </w:rPr>
        <w:t>Pasquia</w:t>
      </w:r>
      <w:proofErr w:type="spellEnd"/>
      <w:r w:rsidRPr="004B18BB">
        <w:rPr>
          <w:rFonts w:ascii="Aptos" w:hAnsi="Aptos"/>
          <w:lang w:val="en-US"/>
        </w:rPr>
        <w:t xml:space="preserve"> Bog Peat Harvest Project &amp; Peat Mine - Ramsay Point Bog) provide </w:t>
      </w:r>
      <w:ins w:author="Sugeet Miglani" w:date="2025-03-05T17:24:00Z" w16du:dateUtc="2025-03-06T01:24:00Z" w:id="204">
        <w:r w:rsidR="00B37844">
          <w:rPr>
            <w:rFonts w:ascii="Aptos" w:hAnsi="Aptos"/>
            <w:lang w:val="en-US"/>
          </w:rPr>
          <w:t>production rates</w:t>
        </w:r>
      </w:ins>
      <w:ins w:author="Sugeet Miglani" w:date="2025-03-05T17:25:00Z" w16du:dateUtc="2025-03-06T01:25:00Z" w:id="205">
        <w:r w:rsidR="00B37844">
          <w:rPr>
            <w:rFonts w:ascii="Aptos" w:hAnsi="Aptos"/>
            <w:lang w:val="en-US"/>
          </w:rPr>
          <w:t xml:space="preserve"> in </w:t>
        </w:r>
      </w:ins>
      <w:r w:rsidRPr="004B18BB">
        <w:rPr>
          <w:rFonts w:ascii="Aptos" w:hAnsi="Aptos"/>
          <w:lang w:val="en-US"/>
        </w:rPr>
        <w:t>volume</w:t>
      </w:r>
      <w:ins w:author="Sugeet Miglani" w:date="2025-03-05T17:25:00Z" w16du:dateUtc="2025-03-06T01:25:00Z" w:id="206">
        <w:r w:rsidR="00B37844">
          <w:rPr>
            <w:rFonts w:ascii="Aptos" w:hAnsi="Aptos"/>
            <w:lang w:val="en-US"/>
          </w:rPr>
          <w:t>tric units</w:t>
        </w:r>
      </w:ins>
      <w:r w:rsidRPr="004B18BB">
        <w:rPr>
          <w:rFonts w:ascii="Aptos" w:hAnsi="Aptos"/>
          <w:lang w:val="en-US"/>
        </w:rPr>
        <w:t xml:space="preserve"> (m</w:t>
      </w:r>
      <w:r w:rsidRPr="004B18BB">
        <w:rPr>
          <w:rFonts w:ascii="Aptos" w:hAnsi="Aptos"/>
          <w:vertAlign w:val="superscript"/>
          <w:lang w:val="en-US"/>
        </w:rPr>
        <w:t>3</w:t>
      </w:r>
      <w:r w:rsidRPr="004B18BB">
        <w:rPr>
          <w:rFonts w:ascii="Aptos" w:hAnsi="Aptos"/>
          <w:lang w:val="en-US"/>
        </w:rPr>
        <w:t>). Please note the volume in the spreadsheet and highlight with an *.</w:t>
      </w:r>
    </w:p>
    <w:p w:rsidRPr="004B18BB" w:rsidR="00243E06" w:rsidP="00507684" w:rsidRDefault="00243E06" w14:paraId="06C5E8AA" w14:textId="6E499EBC">
      <w:pPr>
        <w:numPr>
          <w:ilvl w:val="3"/>
          <w:numId w:val="9"/>
        </w:numPr>
        <w:spacing w:line="240" w:lineRule="auto"/>
        <w:ind w:left="1890" w:hanging="450"/>
        <w:rPr>
          <w:rFonts w:ascii="Aptos" w:hAnsi="Aptos"/>
          <w:lang w:val="en-US"/>
        </w:rPr>
        <w:pPrChange w:author="Sugeet Miglani" w:date="2025-03-05T17:28:00Z" w16du:dateUtc="2025-03-06T01:28:00Z" w:id="207">
          <w:pPr>
            <w:numPr>
              <w:ilvl w:val="3"/>
              <w:numId w:val="9"/>
            </w:numPr>
            <w:spacing w:line="240" w:lineRule="auto"/>
            <w:ind w:left="2520" w:hanging="360"/>
          </w:pPr>
        </w:pPrChange>
      </w:pPr>
      <w:r w:rsidRPr="004B18BB">
        <w:rPr>
          <w:rFonts w:ascii="Aptos" w:hAnsi="Aptos"/>
          <w:u w:val="single"/>
          <w:lang w:val="en-US"/>
        </w:rPr>
        <w:t>Uranium</w:t>
      </w:r>
      <w:r w:rsidRPr="004B18BB">
        <w:rPr>
          <w:rFonts w:ascii="Aptos" w:hAnsi="Aptos"/>
          <w:lang w:val="en-US"/>
        </w:rPr>
        <w:t xml:space="preserve"> – Projects often provide the amount of yellowcake (output from the milling/leaching stage) rather than the quantity of ore processed. Please </w:t>
      </w:r>
      <w:del w:author="Sugeet Miglani" w:date="2025-03-05T17:25:00Z" w16du:dateUtc="2025-03-06T01:25:00Z" w:id="208">
        <w:r w:rsidRPr="004B18BB" w:rsidDel="002B0B89">
          <w:rPr>
            <w:rFonts w:ascii="Aptos" w:hAnsi="Aptos"/>
            <w:lang w:val="en-US"/>
          </w:rPr>
          <w:delText xml:space="preserve">note </w:delText>
        </w:r>
      </w:del>
      <w:ins w:author="Sugeet Miglani" w:date="2025-03-05T17:25:00Z" w16du:dateUtc="2025-03-06T01:25:00Z" w:id="209">
        <w:r w:rsidR="002B0B89">
          <w:rPr>
            <w:rFonts w:ascii="Aptos" w:hAnsi="Aptos"/>
            <w:lang w:val="en-US"/>
          </w:rPr>
          <w:t>be careful of</w:t>
        </w:r>
        <w:r w:rsidRPr="004B18BB" w:rsidR="002B0B89">
          <w:rPr>
            <w:rFonts w:ascii="Aptos" w:hAnsi="Aptos"/>
            <w:lang w:val="en-US"/>
          </w:rPr>
          <w:t xml:space="preserve"> </w:t>
        </w:r>
      </w:ins>
      <w:r w:rsidRPr="004B18BB">
        <w:rPr>
          <w:rFonts w:ascii="Aptos" w:hAnsi="Aptos"/>
          <w:lang w:val="en-US"/>
        </w:rPr>
        <w:t>this distinction while collecting data on uranium mines</w:t>
      </w:r>
      <w:ins w:author="Sugeet Miglani" w:date="2025-03-05T17:25:00Z" w16du:dateUtc="2025-03-06T01:25:00Z" w:id="210">
        <w:r w:rsidR="004B0073">
          <w:rPr>
            <w:rFonts w:ascii="Aptos" w:hAnsi="Aptos"/>
            <w:lang w:val="en-US"/>
          </w:rPr>
          <w:t xml:space="preserve"> and highlight with an * if reporting</w:t>
        </w:r>
      </w:ins>
      <w:ins w:author="Sugeet Miglani" w:date="2025-03-05T17:26:00Z" w16du:dateUtc="2025-03-06T01:26:00Z" w:id="211">
        <w:r w:rsidR="004B0073">
          <w:rPr>
            <w:rFonts w:ascii="Aptos" w:hAnsi="Aptos"/>
            <w:lang w:val="en-US"/>
          </w:rPr>
          <w:t xml:space="preserve"> the amount of yellow cake</w:t>
        </w:r>
      </w:ins>
      <w:r w:rsidRPr="004B18BB">
        <w:rPr>
          <w:rFonts w:ascii="Aptos" w:hAnsi="Aptos"/>
          <w:lang w:val="en-US"/>
        </w:rPr>
        <w:t>.</w:t>
      </w:r>
    </w:p>
    <w:p w:rsidRPr="004B18BB" w:rsidR="00002DF0" w:rsidP="00507684" w:rsidRDefault="00243E06" w14:paraId="717B7D40" w14:textId="77777777">
      <w:pPr>
        <w:numPr>
          <w:ilvl w:val="3"/>
          <w:numId w:val="9"/>
        </w:numPr>
        <w:spacing w:line="240" w:lineRule="auto"/>
        <w:ind w:left="1890" w:hanging="450"/>
        <w:rPr>
          <w:rFonts w:ascii="Aptos" w:hAnsi="Aptos"/>
        </w:rPr>
        <w:pPrChange w:author="Sugeet Miglani" w:date="2025-03-05T17:28:00Z" w16du:dateUtc="2025-03-06T01:28:00Z" w:id="212">
          <w:pPr>
            <w:numPr>
              <w:ilvl w:val="3"/>
              <w:numId w:val="9"/>
            </w:numPr>
            <w:spacing w:line="240" w:lineRule="auto"/>
            <w:ind w:left="2520" w:hanging="360"/>
          </w:pPr>
        </w:pPrChange>
      </w:pPr>
      <w:r w:rsidRPr="004B18BB">
        <w:rPr>
          <w:rFonts w:ascii="Aptos" w:hAnsi="Aptos"/>
          <w:u w:val="single"/>
        </w:rPr>
        <w:t>Other materials</w:t>
      </w:r>
      <w:r w:rsidRPr="004B18BB">
        <w:rPr>
          <w:rFonts w:ascii="Aptos" w:hAnsi="Aptos"/>
        </w:rPr>
        <w:t xml:space="preserve"> – Please use your best judgement</w:t>
      </w:r>
      <w:r w:rsidR="00E52391">
        <w:rPr>
          <w:rFonts w:ascii="Aptos" w:hAnsi="Aptos"/>
          <w:bCs/>
        </w:rPr>
        <w:t>, leave a comment bubble, and</w:t>
      </w:r>
      <w:r w:rsidRPr="004B18BB">
        <w:rPr>
          <w:rFonts w:ascii="Aptos" w:hAnsi="Aptos"/>
        </w:rPr>
        <w:t xml:space="preserve"> check with Ben/Sugeet.</w:t>
      </w:r>
      <w:commentRangeStart w:id="213"/>
      <w:commentRangeStart w:id="214"/>
      <w:commentRangeStart w:id="215"/>
      <w:commentRangeStart w:id="216"/>
      <w:commentRangeEnd w:id="213"/>
      <w:r w:rsidRPr="004B18BB" w:rsidR="00924754">
        <w:rPr>
          <w:rStyle w:val="CommentReference"/>
          <w:rFonts w:ascii="Aptos" w:hAnsi="Aptos"/>
        </w:rPr>
        <w:commentReference w:id="213"/>
      </w:r>
      <w:commentRangeEnd w:id="214"/>
      <w:r w:rsidRPr="004B18BB" w:rsidR="00924754">
        <w:rPr>
          <w:rStyle w:val="CommentReference"/>
          <w:rFonts w:ascii="Aptos" w:hAnsi="Aptos"/>
        </w:rPr>
        <w:commentReference w:id="214"/>
      </w:r>
      <w:commentRangeEnd w:id="215"/>
      <w:r w:rsidRPr="004B18BB" w:rsidR="00924754">
        <w:rPr>
          <w:rStyle w:val="CommentReference"/>
          <w:rFonts w:ascii="Aptos" w:hAnsi="Aptos"/>
        </w:rPr>
        <w:commentReference w:id="215"/>
      </w:r>
      <w:commentRangeEnd w:id="216"/>
      <w:r w:rsidR="009273F4">
        <w:rPr>
          <w:rStyle w:val="CommentReference"/>
        </w:rPr>
        <w:commentReference w:id="216"/>
      </w:r>
    </w:p>
    <w:p w:rsidRPr="004B18BB" w:rsidR="008A65CB" w:rsidP="00A85181" w:rsidRDefault="008A65CB" w14:paraId="6A56DB62" w14:textId="05C2528B">
      <w:pPr>
        <w:numPr>
          <w:ilvl w:val="0"/>
          <w:numId w:val="9"/>
        </w:numPr>
        <w:spacing w:line="240" w:lineRule="auto"/>
        <w:rPr>
          <w:rFonts w:ascii="Aptos" w:hAnsi="Aptos"/>
          <w:lang w:val="en-US"/>
        </w:rPr>
      </w:pPr>
      <w:r w:rsidRPr="004B18BB">
        <w:rPr>
          <w:rFonts w:ascii="Aptos" w:hAnsi="Aptos"/>
          <w:b/>
          <w:lang w:val="en-US"/>
        </w:rPr>
        <w:t>Lifespan</w:t>
      </w:r>
      <w:r w:rsidRPr="004B18BB">
        <w:rPr>
          <w:rFonts w:ascii="Aptos" w:hAnsi="Aptos"/>
          <w:lang w:val="en-US"/>
        </w:rPr>
        <w:t xml:space="preserve"> </w:t>
      </w:r>
      <w:r w:rsidRPr="004B18BB" w:rsidR="00B4564B">
        <w:rPr>
          <w:rFonts w:ascii="Aptos" w:hAnsi="Aptos"/>
          <w:lang w:val="en-US"/>
        </w:rPr>
        <w:t xml:space="preserve">(years) </w:t>
      </w:r>
      <w:r w:rsidRPr="004B18BB">
        <w:rPr>
          <w:rFonts w:ascii="Aptos" w:hAnsi="Aptos"/>
          <w:lang w:val="en-US"/>
        </w:rPr>
        <w:t xml:space="preserve">– </w:t>
      </w:r>
      <w:r w:rsidRPr="004B18BB" w:rsidR="0034581F">
        <w:rPr>
          <w:rFonts w:ascii="Aptos" w:hAnsi="Aptos"/>
          <w:lang w:val="en-US"/>
        </w:rPr>
        <w:t xml:space="preserve">The </w:t>
      </w:r>
      <w:r w:rsidRPr="004B18BB" w:rsidR="0034581F">
        <w:rPr>
          <w:rFonts w:ascii="Aptos" w:hAnsi="Aptos"/>
          <w:i/>
          <w:lang w:val="en-US"/>
        </w:rPr>
        <w:t>active</w:t>
      </w:r>
      <w:r w:rsidRPr="004B18BB" w:rsidR="0034581F">
        <w:rPr>
          <w:rFonts w:ascii="Aptos" w:hAnsi="Aptos"/>
          <w:lang w:val="en-US"/>
        </w:rPr>
        <w:t xml:space="preserve"> duration of all three </w:t>
      </w:r>
      <w:r w:rsidRPr="004B18BB" w:rsidR="00ED162D">
        <w:rPr>
          <w:rFonts w:ascii="Aptos" w:hAnsi="Aptos"/>
          <w:lang w:val="en-US"/>
        </w:rPr>
        <w:t xml:space="preserve">major </w:t>
      </w:r>
      <w:r w:rsidRPr="004B18BB" w:rsidR="0034581F">
        <w:rPr>
          <w:rFonts w:ascii="Aptos" w:hAnsi="Aptos"/>
          <w:lang w:val="en-US"/>
        </w:rPr>
        <w:t xml:space="preserve">phases </w:t>
      </w:r>
      <w:r w:rsidRPr="004B18BB" w:rsidR="005839E5">
        <w:rPr>
          <w:rFonts w:ascii="Aptos" w:hAnsi="Aptos"/>
          <w:lang w:val="en-US"/>
        </w:rPr>
        <w:t>(construction, operations, closure/remediation) of the mine. By ‘active,’ we mean th</w:t>
      </w:r>
      <w:r w:rsidRPr="004B18BB" w:rsidR="00CE0C63">
        <w:rPr>
          <w:rFonts w:ascii="Aptos" w:hAnsi="Aptos"/>
          <w:lang w:val="en-US"/>
        </w:rPr>
        <w:t>at physical work is being carried out at the project site by humans. D</w:t>
      </w:r>
      <w:r w:rsidRPr="004B18BB" w:rsidR="00A64FDB">
        <w:rPr>
          <w:rFonts w:ascii="Aptos" w:hAnsi="Aptos"/>
          <w:lang w:val="en-US"/>
        </w:rPr>
        <w:t xml:space="preserve">o not include post-closure ‘monitoring’ or </w:t>
      </w:r>
      <w:r w:rsidRPr="004B18BB" w:rsidR="00A377D9">
        <w:rPr>
          <w:rFonts w:ascii="Aptos" w:hAnsi="Aptos"/>
          <w:lang w:val="en-US"/>
        </w:rPr>
        <w:t>‘</w:t>
      </w:r>
      <w:r w:rsidRPr="004B18BB" w:rsidR="0038435E">
        <w:rPr>
          <w:rFonts w:ascii="Aptos" w:hAnsi="Aptos"/>
          <w:lang w:val="en-US"/>
        </w:rPr>
        <w:t>abandonment</w:t>
      </w:r>
      <w:r w:rsidRPr="004B18BB" w:rsidR="00910DAE">
        <w:rPr>
          <w:rFonts w:ascii="Aptos" w:hAnsi="Aptos"/>
          <w:lang w:val="en-US"/>
        </w:rPr>
        <w:t>’</w:t>
      </w:r>
      <w:r w:rsidRPr="004B18BB" w:rsidR="0038435E">
        <w:rPr>
          <w:rFonts w:ascii="Aptos" w:hAnsi="Aptos"/>
          <w:lang w:val="en-US"/>
        </w:rPr>
        <w:t xml:space="preserve"> phases</w:t>
      </w:r>
      <w:r w:rsidRPr="004B18BB" w:rsidR="00991463">
        <w:rPr>
          <w:rFonts w:ascii="Aptos" w:hAnsi="Aptos"/>
          <w:lang w:val="en-US"/>
        </w:rPr>
        <w:t xml:space="preserve"> that</w:t>
      </w:r>
      <w:r w:rsidRPr="004B18BB" w:rsidR="0038435E">
        <w:rPr>
          <w:rFonts w:ascii="Aptos" w:hAnsi="Aptos"/>
          <w:lang w:val="en-US"/>
        </w:rPr>
        <w:t xml:space="preserve"> </w:t>
      </w:r>
      <w:r w:rsidRPr="004B18BB" w:rsidR="00A377D9">
        <w:rPr>
          <w:rFonts w:ascii="Aptos" w:hAnsi="Aptos"/>
          <w:lang w:val="en-US"/>
        </w:rPr>
        <w:t xml:space="preserve">extend past when </w:t>
      </w:r>
      <w:r w:rsidRPr="004B18BB" w:rsidR="00CE0C63">
        <w:rPr>
          <w:rFonts w:ascii="Aptos" w:hAnsi="Aptos"/>
          <w:lang w:val="en-US"/>
        </w:rPr>
        <w:t xml:space="preserve">the project </w:t>
      </w:r>
      <w:r w:rsidRPr="004B18BB" w:rsidR="00A377D9">
        <w:rPr>
          <w:rFonts w:ascii="Aptos" w:hAnsi="Aptos"/>
          <w:lang w:val="en-US"/>
        </w:rPr>
        <w:t xml:space="preserve">is </w:t>
      </w:r>
      <w:r w:rsidRPr="004B18BB" w:rsidR="00991463">
        <w:rPr>
          <w:rFonts w:ascii="Aptos" w:hAnsi="Aptos"/>
          <w:lang w:val="en-US"/>
        </w:rPr>
        <w:t>expected to be</w:t>
      </w:r>
      <w:r w:rsidRPr="004B18BB" w:rsidR="00A377D9">
        <w:rPr>
          <w:rFonts w:ascii="Aptos" w:hAnsi="Aptos"/>
          <w:lang w:val="en-US"/>
        </w:rPr>
        <w:t xml:space="preserve"> closed </w:t>
      </w:r>
      <w:r w:rsidRPr="004B18BB" w:rsidR="005310B0">
        <w:rPr>
          <w:rFonts w:ascii="Aptos" w:hAnsi="Aptos"/>
          <w:lang w:val="en-US"/>
        </w:rPr>
        <w:t>and/</w:t>
      </w:r>
      <w:r w:rsidRPr="004B18BB" w:rsidR="00A377D9">
        <w:rPr>
          <w:rFonts w:ascii="Aptos" w:hAnsi="Aptos"/>
          <w:lang w:val="en-US"/>
        </w:rPr>
        <w:t xml:space="preserve">or </w:t>
      </w:r>
      <w:r w:rsidRPr="004B18BB" w:rsidR="00C17826">
        <w:rPr>
          <w:rFonts w:ascii="Aptos" w:hAnsi="Aptos"/>
          <w:lang w:val="en-US"/>
        </w:rPr>
        <w:t xml:space="preserve">passively </w:t>
      </w:r>
      <w:r w:rsidRPr="004B18BB" w:rsidR="00A377D9">
        <w:rPr>
          <w:rFonts w:ascii="Aptos" w:hAnsi="Aptos"/>
          <w:lang w:val="en-US"/>
        </w:rPr>
        <w:t>remediated</w:t>
      </w:r>
      <w:r w:rsidRPr="004B18BB" w:rsidR="00C17826">
        <w:rPr>
          <w:rFonts w:ascii="Aptos" w:hAnsi="Aptos"/>
          <w:lang w:val="en-US"/>
        </w:rPr>
        <w:t xml:space="preserve"> (i.e., where natural processes continue until a target equilibrium state is achieved)</w:t>
      </w:r>
      <w:r w:rsidRPr="004B18BB" w:rsidR="00A377D9">
        <w:rPr>
          <w:rFonts w:ascii="Aptos" w:hAnsi="Aptos"/>
          <w:lang w:val="en-US"/>
        </w:rPr>
        <w:t>.</w:t>
      </w:r>
    </w:p>
    <w:p w:rsidRPr="004B18BB" w:rsidR="00427E23" w:rsidP="004B18BB" w:rsidRDefault="00427E23" w14:paraId="169F5067" w14:textId="638A8F4D">
      <w:pPr>
        <w:numPr>
          <w:ilvl w:val="2"/>
          <w:numId w:val="9"/>
        </w:numPr>
        <w:spacing w:line="240" w:lineRule="auto"/>
        <w:rPr>
          <w:rFonts w:ascii="Aptos" w:hAnsi="Aptos"/>
        </w:rPr>
      </w:pPr>
      <w:r w:rsidRPr="004B18BB">
        <w:rPr>
          <w:rFonts w:ascii="Aptos" w:hAnsi="Aptos"/>
          <w:lang w:val="en-US"/>
        </w:rPr>
        <w:t xml:space="preserve">Example: </w:t>
      </w:r>
      <w:r w:rsidRPr="004B18BB" w:rsidR="003417E2">
        <w:rPr>
          <w:rFonts w:ascii="Aptos" w:hAnsi="Aptos"/>
          <w:lang w:val="en-US"/>
        </w:rPr>
        <w:t>An EIS contains a table that break</w:t>
      </w:r>
      <w:r w:rsidR="001B59FF">
        <w:rPr>
          <w:rFonts w:ascii="Aptos" w:hAnsi="Aptos"/>
          <w:lang w:val="en-US"/>
        </w:rPr>
        <w:t>s</w:t>
      </w:r>
      <w:r w:rsidRPr="004B18BB" w:rsidR="003417E2">
        <w:rPr>
          <w:rFonts w:ascii="Aptos" w:hAnsi="Aptos"/>
          <w:lang w:val="en-US"/>
        </w:rPr>
        <w:t xml:space="preserve"> down the anticipated phases of the project</w:t>
      </w:r>
      <w:r w:rsidRPr="004B18BB" w:rsidR="00116549">
        <w:rPr>
          <w:rFonts w:ascii="Aptos" w:hAnsi="Aptos"/>
          <w:lang w:val="en-US"/>
        </w:rPr>
        <w:t xml:space="preserve"> (below). </w:t>
      </w:r>
      <w:r w:rsidRPr="004B18BB" w:rsidR="002170C7">
        <w:rPr>
          <w:rFonts w:ascii="Aptos" w:hAnsi="Aptos"/>
          <w:lang w:val="en-US"/>
        </w:rPr>
        <w:t xml:space="preserve">Here, the reviewer would sum the construction (5), operations (45.5), and </w:t>
      </w:r>
      <w:r w:rsidRPr="004B18BB" w:rsidR="00D86C00">
        <w:rPr>
          <w:rFonts w:ascii="Aptos" w:hAnsi="Aptos"/>
          <w:lang w:val="en-US"/>
        </w:rPr>
        <w:t xml:space="preserve">closure and on-site remediation (3), for a total project lifespan of </w:t>
      </w:r>
      <w:r w:rsidRPr="004B18BB" w:rsidR="00D86C00">
        <w:rPr>
          <w:rFonts w:ascii="Aptos" w:hAnsi="Aptos"/>
          <w:i/>
          <w:lang w:val="en-US"/>
        </w:rPr>
        <w:t>53.5</w:t>
      </w:r>
      <w:r w:rsidRPr="004B18BB" w:rsidR="00D86C00">
        <w:rPr>
          <w:rFonts w:ascii="Aptos" w:hAnsi="Aptos"/>
          <w:lang w:val="en-US"/>
        </w:rPr>
        <w:t xml:space="preserve"> years.</w:t>
      </w:r>
      <w:r w:rsidRPr="004B18BB" w:rsidR="00067AAC">
        <w:rPr>
          <w:rFonts w:ascii="Aptos" w:hAnsi="Aptos"/>
          <w:lang w:val="en-US"/>
        </w:rPr>
        <w:t xml:space="preserve"> A comment would be added to that cell with </w:t>
      </w:r>
      <w:r w:rsidRPr="004B18BB" w:rsidR="00A206D8">
        <w:rPr>
          <w:rFonts w:ascii="Aptos" w:hAnsi="Aptos"/>
          <w:lang w:val="en-US"/>
        </w:rPr>
        <w:t>the table number, page number, calculations performed, and link to the document.</w:t>
      </w:r>
    </w:p>
    <w:p w:rsidRPr="004B18BB" w:rsidR="007776EE" w:rsidP="00EC2AA8" w:rsidRDefault="007776EE" w14:paraId="5C308D45" w14:textId="77777777">
      <w:pPr>
        <w:spacing w:line="240" w:lineRule="auto"/>
        <w:rPr>
          <w:rFonts w:ascii="Aptos" w:hAnsi="Aptos"/>
          <w:lang w:val="en-US"/>
        </w:rPr>
      </w:pPr>
    </w:p>
    <w:tbl>
      <w:tblPr>
        <w:tblStyle w:val="TableGrid"/>
        <w:tblW w:w="0" w:type="auto"/>
        <w:tblInd w:w="1129" w:type="dxa"/>
        <w:tblLook w:val="04A0" w:firstRow="1" w:lastRow="0" w:firstColumn="1" w:lastColumn="0" w:noHBand="0" w:noVBand="1"/>
      </w:tblPr>
      <w:tblGrid>
        <w:gridCol w:w="5529"/>
        <w:gridCol w:w="2835"/>
      </w:tblGrid>
      <w:tr w:rsidRPr="00B92DBF" w:rsidR="008B114F" w:rsidTr="004B18BB" w14:paraId="361AA5AE" w14:textId="77777777">
        <w:tc>
          <w:tcPr>
            <w:tcW w:w="5529" w:type="dxa"/>
            <w:shd w:val="clear" w:color="auto" w:fill="000000" w:themeFill="text1"/>
          </w:tcPr>
          <w:p w:rsidRPr="004B18BB" w:rsidR="008B114F" w:rsidP="00EC2AA8" w:rsidRDefault="005C3B92" w14:paraId="78DE377F" w14:textId="325BFC72">
            <w:pPr>
              <w:rPr>
                <w:rFonts w:ascii="Aptos" w:hAnsi="Aptos"/>
                <w:b/>
                <w:color w:val="FFFFFF" w:themeColor="background1"/>
                <w:lang w:val="en-US"/>
              </w:rPr>
            </w:pPr>
            <w:r w:rsidRPr="004B18BB">
              <w:rPr>
                <w:rFonts w:ascii="Aptos" w:hAnsi="Aptos"/>
                <w:b/>
                <w:color w:val="FFFFFF" w:themeColor="background1"/>
                <w:lang w:val="en-US"/>
              </w:rPr>
              <w:t>Anticipated p</w:t>
            </w:r>
            <w:r w:rsidRPr="004B18BB" w:rsidR="00E05303">
              <w:rPr>
                <w:rFonts w:ascii="Aptos" w:hAnsi="Aptos"/>
                <w:b/>
                <w:color w:val="FFFFFF" w:themeColor="background1"/>
                <w:lang w:val="en-US"/>
              </w:rPr>
              <w:t>roject phase</w:t>
            </w:r>
          </w:p>
        </w:tc>
        <w:tc>
          <w:tcPr>
            <w:tcW w:w="2835" w:type="dxa"/>
            <w:shd w:val="clear" w:color="auto" w:fill="000000" w:themeFill="text1"/>
          </w:tcPr>
          <w:p w:rsidRPr="004B18BB" w:rsidR="008B114F" w:rsidP="00EC2AA8" w:rsidRDefault="00E05303" w14:paraId="00040AB0" w14:textId="6FF9E7F5">
            <w:pPr>
              <w:rPr>
                <w:rFonts w:ascii="Aptos" w:hAnsi="Aptos"/>
                <w:b/>
                <w:color w:val="FFFFFF" w:themeColor="background1"/>
                <w:lang w:val="en-US"/>
              </w:rPr>
            </w:pPr>
            <w:r w:rsidRPr="004B18BB">
              <w:rPr>
                <w:rFonts w:ascii="Aptos" w:hAnsi="Aptos"/>
                <w:b/>
                <w:color w:val="FFFFFF" w:themeColor="background1"/>
                <w:lang w:val="en-US"/>
              </w:rPr>
              <w:t>Duration (years)</w:t>
            </w:r>
          </w:p>
        </w:tc>
      </w:tr>
      <w:tr w:rsidRPr="00B92DBF" w:rsidR="008B114F" w:rsidTr="004B18BB" w14:paraId="0E45942B" w14:textId="77777777">
        <w:tc>
          <w:tcPr>
            <w:tcW w:w="5529" w:type="dxa"/>
          </w:tcPr>
          <w:p w:rsidRPr="004B18BB" w:rsidR="008B114F" w:rsidP="00EC2AA8" w:rsidRDefault="00274FDB" w14:paraId="3752D057" w14:textId="63951DBA">
            <w:pPr>
              <w:rPr>
                <w:rFonts w:ascii="Aptos" w:hAnsi="Aptos"/>
                <w:i/>
                <w:lang w:val="en-US"/>
              </w:rPr>
            </w:pPr>
            <w:r w:rsidRPr="004B18BB">
              <w:rPr>
                <w:rFonts w:ascii="Aptos" w:hAnsi="Aptos"/>
                <w:i/>
                <w:lang w:val="en-US"/>
              </w:rPr>
              <w:t>Exploratory permitting and drilling</w:t>
            </w:r>
          </w:p>
        </w:tc>
        <w:tc>
          <w:tcPr>
            <w:tcW w:w="2835" w:type="dxa"/>
          </w:tcPr>
          <w:p w:rsidRPr="004B18BB" w:rsidR="008B114F" w:rsidP="00EC2AA8" w:rsidRDefault="00645ABD" w14:paraId="7F0F6FEB" w14:textId="7B7F0100">
            <w:pPr>
              <w:rPr>
                <w:rFonts w:ascii="Aptos" w:hAnsi="Aptos"/>
                <w:lang w:val="en-US"/>
              </w:rPr>
            </w:pPr>
            <w:r w:rsidRPr="004B18BB">
              <w:rPr>
                <w:rFonts w:ascii="Aptos" w:hAnsi="Aptos"/>
                <w:lang w:val="en-US"/>
              </w:rPr>
              <w:t>5</w:t>
            </w:r>
          </w:p>
        </w:tc>
      </w:tr>
      <w:tr w:rsidRPr="00B92DBF" w:rsidR="008B114F" w:rsidTr="004B18BB" w14:paraId="21634C51" w14:textId="77777777">
        <w:tc>
          <w:tcPr>
            <w:tcW w:w="5529" w:type="dxa"/>
          </w:tcPr>
          <w:p w:rsidRPr="004B18BB" w:rsidR="008B114F" w:rsidP="00EC2AA8" w:rsidRDefault="00BC2436" w14:paraId="1E51EA99" w14:textId="19D1F04F">
            <w:pPr>
              <w:rPr>
                <w:rFonts w:ascii="Aptos" w:hAnsi="Aptos"/>
                <w:i/>
                <w:lang w:val="en-US"/>
              </w:rPr>
            </w:pPr>
            <w:r>
              <w:rPr>
                <w:rFonts w:ascii="Aptos" w:hAnsi="Aptos"/>
                <w:i/>
                <w:lang w:val="en-US"/>
              </w:rPr>
              <w:t>IA</w:t>
            </w:r>
            <w:r w:rsidRPr="004B18BB" w:rsidR="00FD66F1">
              <w:rPr>
                <w:rFonts w:ascii="Aptos" w:hAnsi="Aptos"/>
                <w:i/>
                <w:lang w:val="en-US"/>
              </w:rPr>
              <w:t xml:space="preserve"> permitting</w:t>
            </w:r>
          </w:p>
        </w:tc>
        <w:tc>
          <w:tcPr>
            <w:tcW w:w="2835" w:type="dxa"/>
          </w:tcPr>
          <w:p w:rsidRPr="004B18BB" w:rsidR="008B114F" w:rsidP="00EC2AA8" w:rsidRDefault="00FD66F1" w14:paraId="47A1B32B" w14:textId="5B164A8D">
            <w:pPr>
              <w:rPr>
                <w:rFonts w:ascii="Aptos" w:hAnsi="Aptos"/>
                <w:lang w:val="en-US"/>
              </w:rPr>
            </w:pPr>
            <w:r w:rsidRPr="004B18BB">
              <w:rPr>
                <w:rFonts w:ascii="Aptos" w:hAnsi="Aptos"/>
                <w:lang w:val="en-US"/>
              </w:rPr>
              <w:t>2</w:t>
            </w:r>
          </w:p>
        </w:tc>
      </w:tr>
      <w:tr w:rsidRPr="00B92DBF" w:rsidR="008B114F" w:rsidTr="004B18BB" w14:paraId="065A575B" w14:textId="77777777">
        <w:tc>
          <w:tcPr>
            <w:tcW w:w="5529" w:type="dxa"/>
          </w:tcPr>
          <w:p w:rsidRPr="004B18BB" w:rsidR="008B114F" w:rsidP="00EC2AA8" w:rsidRDefault="004B1A02" w14:paraId="79739524" w14:textId="4291B2D6">
            <w:pPr>
              <w:rPr>
                <w:rFonts w:ascii="Aptos" w:hAnsi="Aptos"/>
                <w:i/>
                <w:lang w:val="en-US"/>
              </w:rPr>
            </w:pPr>
            <w:r w:rsidRPr="004B18BB">
              <w:rPr>
                <w:rFonts w:ascii="Aptos" w:hAnsi="Aptos"/>
                <w:i/>
                <w:lang w:val="en-US"/>
              </w:rPr>
              <w:t>Construction</w:t>
            </w:r>
          </w:p>
        </w:tc>
        <w:tc>
          <w:tcPr>
            <w:tcW w:w="2835" w:type="dxa"/>
          </w:tcPr>
          <w:p w:rsidRPr="004B18BB" w:rsidR="008B114F" w:rsidP="00EC2AA8" w:rsidRDefault="000C7823" w14:paraId="622D7E7C" w14:textId="3C2D1E9B">
            <w:pPr>
              <w:rPr>
                <w:rFonts w:ascii="Aptos" w:hAnsi="Aptos"/>
                <w:lang w:val="en-US"/>
              </w:rPr>
            </w:pPr>
            <w:r w:rsidRPr="004B18BB">
              <w:rPr>
                <w:rFonts w:ascii="Aptos" w:hAnsi="Aptos"/>
                <w:lang w:val="en-US"/>
              </w:rPr>
              <w:t>5</w:t>
            </w:r>
          </w:p>
        </w:tc>
      </w:tr>
      <w:tr w:rsidRPr="00B92DBF" w:rsidR="008B114F" w:rsidTr="004B18BB" w14:paraId="177AB94F" w14:textId="77777777">
        <w:tc>
          <w:tcPr>
            <w:tcW w:w="5529" w:type="dxa"/>
          </w:tcPr>
          <w:p w:rsidRPr="004B18BB" w:rsidR="008B114F" w:rsidP="00EC2AA8" w:rsidRDefault="004B1A02" w14:paraId="52D5FEA5" w14:textId="18D0CD47">
            <w:pPr>
              <w:rPr>
                <w:rFonts w:ascii="Aptos" w:hAnsi="Aptos"/>
                <w:i/>
                <w:lang w:val="en-US"/>
              </w:rPr>
            </w:pPr>
            <w:r w:rsidRPr="004B18BB">
              <w:rPr>
                <w:rFonts w:ascii="Aptos" w:hAnsi="Aptos"/>
                <w:i/>
                <w:lang w:val="en-US"/>
              </w:rPr>
              <w:t>Operations</w:t>
            </w:r>
          </w:p>
        </w:tc>
        <w:tc>
          <w:tcPr>
            <w:tcW w:w="2835" w:type="dxa"/>
          </w:tcPr>
          <w:p w:rsidRPr="004B18BB" w:rsidR="008B114F" w:rsidP="00EC2AA8" w:rsidRDefault="000C7823" w14:paraId="7696EFCE" w14:textId="6E8D35BD">
            <w:pPr>
              <w:rPr>
                <w:rFonts w:ascii="Aptos" w:hAnsi="Aptos"/>
                <w:lang w:val="en-US"/>
              </w:rPr>
            </w:pPr>
            <w:r w:rsidRPr="004B18BB">
              <w:rPr>
                <w:rFonts w:ascii="Aptos" w:hAnsi="Aptos"/>
                <w:lang w:val="en-US"/>
              </w:rPr>
              <w:t>45.5</w:t>
            </w:r>
          </w:p>
        </w:tc>
      </w:tr>
      <w:tr w:rsidRPr="00B92DBF" w:rsidR="00FD66F1" w:rsidTr="004B18BB" w14:paraId="3CB946EF" w14:textId="77777777">
        <w:tc>
          <w:tcPr>
            <w:tcW w:w="5529" w:type="dxa"/>
          </w:tcPr>
          <w:p w:rsidRPr="004B18BB" w:rsidR="00FD66F1" w:rsidP="00EC2AA8" w:rsidRDefault="006F3668" w14:paraId="18EEA945" w14:textId="359436B8">
            <w:pPr>
              <w:rPr>
                <w:rFonts w:ascii="Aptos" w:hAnsi="Aptos"/>
                <w:i/>
                <w:lang w:val="en-US"/>
              </w:rPr>
            </w:pPr>
            <w:r w:rsidRPr="004B18BB">
              <w:rPr>
                <w:rFonts w:ascii="Aptos" w:hAnsi="Aptos"/>
                <w:i/>
                <w:lang w:val="en-US"/>
              </w:rPr>
              <w:t>Closure and on-site remediation</w:t>
            </w:r>
          </w:p>
        </w:tc>
        <w:tc>
          <w:tcPr>
            <w:tcW w:w="2835" w:type="dxa"/>
          </w:tcPr>
          <w:p w:rsidRPr="004B18BB" w:rsidR="00FD66F1" w:rsidP="00EC2AA8" w:rsidRDefault="00527A23" w14:paraId="16E07A1C" w14:textId="6755AB83">
            <w:pPr>
              <w:rPr>
                <w:rFonts w:ascii="Aptos" w:hAnsi="Aptos"/>
                <w:lang w:val="en-US"/>
              </w:rPr>
            </w:pPr>
            <w:r w:rsidRPr="004B18BB">
              <w:rPr>
                <w:rFonts w:ascii="Aptos" w:hAnsi="Aptos"/>
                <w:lang w:val="en-US"/>
              </w:rPr>
              <w:t>3</w:t>
            </w:r>
          </w:p>
        </w:tc>
      </w:tr>
      <w:tr w:rsidRPr="00B92DBF" w:rsidR="00FD66F1" w:rsidTr="004B18BB" w14:paraId="7FE6EB34" w14:textId="77777777">
        <w:tc>
          <w:tcPr>
            <w:tcW w:w="5529" w:type="dxa"/>
          </w:tcPr>
          <w:p w:rsidRPr="004B18BB" w:rsidR="00FD66F1" w:rsidP="00EC2AA8" w:rsidRDefault="006F3668" w14:paraId="2AE31298" w14:textId="78DC9133">
            <w:pPr>
              <w:rPr>
                <w:rFonts w:ascii="Aptos" w:hAnsi="Aptos"/>
                <w:i/>
                <w:lang w:val="en-US"/>
              </w:rPr>
            </w:pPr>
            <w:r w:rsidRPr="004B18BB">
              <w:rPr>
                <w:rFonts w:ascii="Aptos" w:hAnsi="Aptos"/>
                <w:i/>
                <w:lang w:val="en-US"/>
              </w:rPr>
              <w:t>Post-closure remediation</w:t>
            </w:r>
          </w:p>
        </w:tc>
        <w:tc>
          <w:tcPr>
            <w:tcW w:w="2835" w:type="dxa"/>
          </w:tcPr>
          <w:p w:rsidRPr="004B18BB" w:rsidR="00FD66F1" w:rsidP="00EC2AA8" w:rsidRDefault="00527A23" w14:paraId="644D2DE7" w14:textId="56AB46B5">
            <w:pPr>
              <w:rPr>
                <w:rFonts w:ascii="Aptos" w:hAnsi="Aptos"/>
                <w:lang w:val="en-US"/>
              </w:rPr>
            </w:pPr>
            <w:r w:rsidRPr="004B18BB">
              <w:rPr>
                <w:rFonts w:ascii="Aptos" w:hAnsi="Aptos"/>
                <w:lang w:val="en-US"/>
              </w:rPr>
              <w:t>150</w:t>
            </w:r>
          </w:p>
        </w:tc>
      </w:tr>
    </w:tbl>
    <w:p w:rsidRPr="004B18BB" w:rsidR="000B166B" w:rsidP="004B18BB" w:rsidRDefault="000B166B" w14:paraId="24B89782" w14:textId="77777777">
      <w:pPr>
        <w:spacing w:line="240" w:lineRule="auto"/>
        <w:rPr>
          <w:rFonts w:ascii="Aptos" w:hAnsi="Aptos"/>
        </w:rPr>
      </w:pPr>
    </w:p>
    <w:p w:rsidRPr="004B18BB" w:rsidR="00002DF0" w:rsidP="00876C90" w:rsidRDefault="001F6DA1" w14:paraId="2F0A7416" w14:textId="011BF9FA">
      <w:pPr>
        <w:numPr>
          <w:ilvl w:val="0"/>
          <w:numId w:val="9"/>
        </w:numPr>
        <w:spacing w:line="240" w:lineRule="auto"/>
        <w:rPr>
          <w:rFonts w:ascii="Aptos" w:hAnsi="Aptos"/>
          <w:lang w:val="en-US"/>
        </w:rPr>
      </w:pPr>
      <w:r w:rsidRPr="004B18BB">
        <w:rPr>
          <w:rFonts w:ascii="Aptos" w:hAnsi="Aptos"/>
          <w:b/>
          <w:lang w:val="en-US"/>
        </w:rPr>
        <w:t>F</w:t>
      </w:r>
      <w:r w:rsidRPr="004B18BB" w:rsidR="00002DF0">
        <w:rPr>
          <w:rFonts w:ascii="Aptos" w:hAnsi="Aptos"/>
          <w:b/>
          <w:lang w:val="en-US"/>
        </w:rPr>
        <w:t>ootprint</w:t>
      </w:r>
      <w:r w:rsidRPr="004B18BB" w:rsidR="00002DF0">
        <w:rPr>
          <w:rFonts w:ascii="Aptos" w:hAnsi="Aptos"/>
          <w:lang w:val="en-US"/>
        </w:rPr>
        <w:t xml:space="preserve"> </w:t>
      </w:r>
      <w:r w:rsidRPr="004B18BB" w:rsidR="0072529F">
        <w:rPr>
          <w:rFonts w:ascii="Aptos" w:hAnsi="Aptos"/>
          <w:lang w:val="en-US"/>
        </w:rPr>
        <w:t xml:space="preserve">(hectares) </w:t>
      </w:r>
      <w:r w:rsidRPr="004B18BB">
        <w:rPr>
          <w:rFonts w:ascii="Aptos" w:hAnsi="Aptos"/>
          <w:lang w:val="en-US"/>
        </w:rPr>
        <w:t>–</w:t>
      </w:r>
      <w:r w:rsidRPr="004B18BB" w:rsidR="00692218">
        <w:rPr>
          <w:rFonts w:ascii="Aptos" w:hAnsi="Aptos"/>
          <w:lang w:val="en-US"/>
        </w:rPr>
        <w:t xml:space="preserve"> The total </w:t>
      </w:r>
      <w:r w:rsidRPr="000F0359" w:rsidR="00AE5466">
        <w:rPr>
          <w:rFonts w:ascii="Aptos" w:hAnsi="Aptos"/>
          <w:b/>
          <w:bCs/>
          <w:lang w:val="en-US"/>
          <w:rPrChange w:author="Sugeet Miglani" w:date="2025-03-05T17:32:00Z" w16du:dateUtc="2025-03-06T01:32:00Z" w:id="217">
            <w:rPr>
              <w:rFonts w:ascii="Aptos" w:hAnsi="Aptos"/>
              <w:lang w:val="en-US"/>
            </w:rPr>
          </w:rPrChange>
        </w:rPr>
        <w:t xml:space="preserve">surface </w:t>
      </w:r>
      <w:r w:rsidRPr="000F0359" w:rsidR="00692218">
        <w:rPr>
          <w:rFonts w:ascii="Aptos" w:hAnsi="Aptos"/>
          <w:b/>
          <w:bCs/>
          <w:lang w:val="en-US"/>
          <w:rPrChange w:author="Sugeet Miglani" w:date="2025-03-05T17:32:00Z" w16du:dateUtc="2025-03-06T01:32:00Z" w:id="218">
            <w:rPr>
              <w:rFonts w:ascii="Aptos" w:hAnsi="Aptos"/>
              <w:lang w:val="en-US"/>
            </w:rPr>
          </w:rPrChange>
        </w:rPr>
        <w:t>area</w:t>
      </w:r>
      <w:r w:rsidRPr="004B18BB" w:rsidR="00692218">
        <w:rPr>
          <w:rFonts w:ascii="Aptos" w:hAnsi="Aptos"/>
          <w:lang w:val="en-US"/>
        </w:rPr>
        <w:t xml:space="preserve"> that a project is anticipated to </w:t>
      </w:r>
      <w:r w:rsidRPr="004B18BB" w:rsidR="00D8459B">
        <w:rPr>
          <w:rFonts w:ascii="Aptos" w:hAnsi="Aptos"/>
          <w:lang w:val="en-US"/>
        </w:rPr>
        <w:t>disturb. The footprint should</w:t>
      </w:r>
      <w:r w:rsidRPr="004B18BB">
        <w:rPr>
          <w:rFonts w:ascii="Aptos" w:hAnsi="Aptos"/>
          <w:lang w:val="en-US"/>
        </w:rPr>
        <w:t xml:space="preserve"> include </w:t>
      </w:r>
      <w:r w:rsidRPr="004B18BB" w:rsidDel="001F6DA1">
        <w:rPr>
          <w:rFonts w:ascii="Aptos" w:hAnsi="Aptos"/>
          <w:lang w:val="en-US"/>
        </w:rPr>
        <w:t xml:space="preserve">all </w:t>
      </w:r>
      <w:r w:rsidRPr="004B18BB" w:rsidR="00747CA2">
        <w:rPr>
          <w:rFonts w:ascii="Aptos" w:hAnsi="Aptos"/>
          <w:lang w:val="en-US"/>
        </w:rPr>
        <w:t xml:space="preserve">mining infrastructure </w:t>
      </w:r>
      <w:del w:author="Sugeet Miglani" w:date="2025-03-05T17:32:00Z" w16du:dateUtc="2025-03-06T01:32:00Z" w:id="219">
        <w:r w:rsidRPr="004B18BB" w:rsidDel="000F0359" w:rsidR="00747CA2">
          <w:rPr>
            <w:rFonts w:ascii="Aptos" w:hAnsi="Aptos"/>
            <w:lang w:val="en-US"/>
          </w:rPr>
          <w:delText>in/around</w:delText>
        </w:r>
      </w:del>
      <w:ins w:author="Sugeet Miglani" w:date="2025-03-05T17:32:00Z" w16du:dateUtc="2025-03-06T01:32:00Z" w:id="220">
        <w:r w:rsidR="000F0359">
          <w:rPr>
            <w:rFonts w:ascii="Aptos" w:hAnsi="Aptos"/>
            <w:lang w:val="en-US"/>
          </w:rPr>
          <w:t>associated with</w:t>
        </w:r>
      </w:ins>
      <w:r w:rsidRPr="004B18BB" w:rsidR="00747CA2">
        <w:rPr>
          <w:rFonts w:ascii="Aptos" w:hAnsi="Aptos"/>
          <w:lang w:val="en-US"/>
        </w:rPr>
        <w:t xml:space="preserve"> the project</w:t>
      </w:r>
      <w:ins w:author="Sugeet Miglani" w:date="2025-03-05T17:33:00Z" w16du:dateUtc="2025-03-06T01:33:00Z" w:id="221">
        <w:r w:rsidR="00EC2B25">
          <w:rPr>
            <w:rFonts w:ascii="Aptos" w:hAnsi="Aptos"/>
            <w:lang w:val="en-US"/>
          </w:rPr>
          <w:t>, including the mine workings, rock dumps, tailings storage, roads, utility corridors</w:t>
        </w:r>
        <w:r w:rsidR="008935DD">
          <w:rPr>
            <w:rFonts w:ascii="Aptos" w:hAnsi="Aptos"/>
            <w:lang w:val="en-US"/>
          </w:rPr>
          <w:t>, processing plants, office and residenti</w:t>
        </w:r>
      </w:ins>
      <w:ins w:author="Sugeet Miglani" w:date="2025-03-05T17:34:00Z" w16du:dateUtc="2025-03-06T01:34:00Z" w:id="222">
        <w:r w:rsidR="008935DD">
          <w:rPr>
            <w:rFonts w:ascii="Aptos" w:hAnsi="Aptos"/>
            <w:lang w:val="en-US"/>
          </w:rPr>
          <w:t>al buildings</w:t>
        </w:r>
        <w:r w:rsidR="007C0956">
          <w:rPr>
            <w:rFonts w:ascii="Aptos" w:hAnsi="Aptos"/>
            <w:lang w:val="en-US"/>
          </w:rPr>
          <w:t>, landing strip for aircraft, etc</w:t>
        </w:r>
      </w:ins>
      <w:r w:rsidRPr="004B18BB" w:rsidR="00B4564B">
        <w:rPr>
          <w:rFonts w:ascii="Aptos" w:hAnsi="Aptos"/>
          <w:lang w:val="en-US"/>
        </w:rPr>
        <w:t xml:space="preserve">. </w:t>
      </w:r>
      <w:del w:author="Sugeet Miglani" w:date="2025-03-05T17:34:00Z" w16du:dateUtc="2025-03-06T01:34:00Z" w:id="223">
        <w:r w:rsidRPr="004B18BB" w:rsidDel="00A55A91" w:rsidR="00B4564B">
          <w:rPr>
            <w:rFonts w:ascii="Aptos" w:hAnsi="Aptos"/>
            <w:lang w:val="en-US"/>
          </w:rPr>
          <w:delText>U</w:delText>
        </w:r>
        <w:r w:rsidRPr="004B18BB" w:rsidDel="00A55A91" w:rsidR="00F93CB9">
          <w:rPr>
            <w:rFonts w:ascii="Aptos" w:hAnsi="Aptos"/>
            <w:lang w:val="en-US"/>
          </w:rPr>
          <w:delText xml:space="preserve">sually, </w:delText>
        </w:r>
      </w:del>
      <w:ins w:author="Sugeet Miglani" w:date="2025-03-05T17:34:00Z" w16du:dateUtc="2025-03-06T01:34:00Z" w:id="224">
        <w:r w:rsidR="00A55A91">
          <w:rPr>
            <w:rFonts w:ascii="Aptos" w:hAnsi="Aptos"/>
            <w:lang w:val="en-US"/>
          </w:rPr>
          <w:t xml:space="preserve">The </w:t>
        </w:r>
      </w:ins>
      <w:r w:rsidRPr="004B18BB" w:rsidR="00A2371D">
        <w:rPr>
          <w:rFonts w:ascii="Aptos" w:hAnsi="Aptos"/>
          <w:lang w:val="en-US"/>
        </w:rPr>
        <w:t>total</w:t>
      </w:r>
      <w:r w:rsidRPr="004B18BB" w:rsidR="000D34CD">
        <w:rPr>
          <w:rFonts w:ascii="Aptos" w:hAnsi="Aptos"/>
          <w:lang w:val="en-US"/>
        </w:rPr>
        <w:t xml:space="preserve"> footprint </w:t>
      </w:r>
      <w:del w:author="Sugeet Miglani" w:date="2025-03-05T17:34:00Z" w16du:dateUtc="2025-03-06T01:34:00Z" w:id="225">
        <w:r w:rsidRPr="004B18BB" w:rsidDel="00A55A91" w:rsidR="000D34CD">
          <w:rPr>
            <w:rFonts w:ascii="Aptos" w:hAnsi="Aptos"/>
            <w:lang w:val="en-US"/>
          </w:rPr>
          <w:delText xml:space="preserve">will be </w:delText>
        </w:r>
      </w:del>
      <w:ins w:author="Sugeet Miglani" w:date="2025-03-05T17:34:00Z" w16du:dateUtc="2025-03-06T01:34:00Z" w:id="226">
        <w:r w:rsidR="00A55A91">
          <w:rPr>
            <w:rFonts w:ascii="Aptos" w:hAnsi="Aptos"/>
            <w:lang w:val="en-US"/>
          </w:rPr>
          <w:t xml:space="preserve">if often </w:t>
        </w:r>
      </w:ins>
      <w:r w:rsidRPr="004B18BB" w:rsidR="000D34CD">
        <w:rPr>
          <w:rFonts w:ascii="Aptos" w:hAnsi="Aptos"/>
          <w:lang w:val="en-US"/>
        </w:rPr>
        <w:t xml:space="preserve">reported as one </w:t>
      </w:r>
      <w:ins w:author="Sugeet Miglani" w:date="2025-03-05T17:34:00Z" w16du:dateUtc="2025-03-06T01:34:00Z" w:id="227">
        <w:r w:rsidR="00A55A91">
          <w:rPr>
            <w:rFonts w:ascii="Aptos" w:hAnsi="Aptos"/>
            <w:lang w:val="en-US"/>
          </w:rPr>
          <w:t>value</w:t>
        </w:r>
      </w:ins>
      <w:del w:author="Sugeet Miglani" w:date="2025-03-05T17:34:00Z" w16du:dateUtc="2025-03-06T01:34:00Z" w:id="228">
        <w:r w:rsidRPr="004B18BB" w:rsidDel="00A55A91" w:rsidR="000D34CD">
          <w:rPr>
            <w:rFonts w:ascii="Aptos" w:hAnsi="Aptos"/>
            <w:lang w:val="en-US"/>
          </w:rPr>
          <w:delText>met</w:delText>
        </w:r>
        <w:r w:rsidRPr="004B18BB" w:rsidDel="00A55A91" w:rsidR="00A2371D">
          <w:rPr>
            <w:rFonts w:ascii="Aptos" w:hAnsi="Aptos"/>
            <w:lang w:val="en-US"/>
          </w:rPr>
          <w:delText>ric</w:delText>
        </w:r>
      </w:del>
      <w:r w:rsidRPr="004B18BB" w:rsidR="003C02A0">
        <w:rPr>
          <w:rFonts w:ascii="Aptos" w:hAnsi="Aptos"/>
          <w:lang w:val="en-US"/>
        </w:rPr>
        <w:t>;</w:t>
      </w:r>
      <w:r w:rsidRPr="004B18BB" w:rsidR="00A2371D">
        <w:rPr>
          <w:rFonts w:ascii="Aptos" w:hAnsi="Aptos"/>
          <w:lang w:val="en-US"/>
        </w:rPr>
        <w:t xml:space="preserve"> </w:t>
      </w:r>
      <w:del w:author="Sugeet Miglani" w:date="2025-03-05T17:34:00Z" w16du:dateUtc="2025-03-06T01:34:00Z" w:id="229">
        <w:r w:rsidRPr="004B18BB" w:rsidDel="00A55A91" w:rsidR="003C02A0">
          <w:rPr>
            <w:rFonts w:ascii="Aptos" w:hAnsi="Aptos"/>
            <w:lang w:val="en-US"/>
          </w:rPr>
          <w:delText>if not,</w:delText>
        </w:r>
        <w:r w:rsidRPr="004B18BB" w:rsidDel="00A55A91" w:rsidR="00A2371D">
          <w:rPr>
            <w:rFonts w:ascii="Aptos" w:hAnsi="Aptos"/>
            <w:lang w:val="en-US"/>
          </w:rPr>
          <w:delText xml:space="preserve"> </w:delText>
        </w:r>
      </w:del>
      <w:ins w:author="Sugeet Miglani" w:date="2025-03-05T17:35:00Z" w16du:dateUtc="2025-03-06T01:35:00Z" w:id="230">
        <w:r w:rsidR="00A55A91">
          <w:rPr>
            <w:rFonts w:ascii="Aptos" w:hAnsi="Aptos"/>
            <w:lang w:val="en-US"/>
          </w:rPr>
          <w:t xml:space="preserve">however, in some cases, </w:t>
        </w:r>
        <w:r w:rsidR="0001384E">
          <w:rPr>
            <w:rFonts w:ascii="Aptos" w:hAnsi="Aptos"/>
            <w:lang w:val="en-US"/>
          </w:rPr>
          <w:t xml:space="preserve">the </w:t>
        </w:r>
      </w:ins>
      <w:r w:rsidRPr="004B18BB" w:rsidR="00FA4AB5">
        <w:rPr>
          <w:rFonts w:ascii="Aptos" w:hAnsi="Aptos"/>
          <w:lang w:val="en-US"/>
        </w:rPr>
        <w:t xml:space="preserve">footprints </w:t>
      </w:r>
      <w:del w:author="Sugeet Miglani" w:date="2025-03-05T17:35:00Z" w16du:dateUtc="2025-03-06T01:35:00Z" w:id="231">
        <w:r w:rsidRPr="004B18BB" w:rsidDel="0001384E" w:rsidR="00FA4AB5">
          <w:rPr>
            <w:rFonts w:ascii="Aptos" w:hAnsi="Aptos"/>
            <w:lang w:val="en-US"/>
          </w:rPr>
          <w:delText xml:space="preserve">from </w:delText>
        </w:r>
      </w:del>
      <w:ins w:author="Sugeet Miglani" w:date="2025-03-05T17:35:00Z" w16du:dateUtc="2025-03-06T01:35:00Z" w:id="232">
        <w:r w:rsidR="0001384E">
          <w:rPr>
            <w:rFonts w:ascii="Aptos" w:hAnsi="Aptos"/>
            <w:lang w:val="en-US"/>
          </w:rPr>
          <w:t xml:space="preserve">of </w:t>
        </w:r>
      </w:ins>
      <w:r w:rsidRPr="004B18BB" w:rsidR="0050598D">
        <w:rPr>
          <w:rFonts w:ascii="Aptos" w:hAnsi="Aptos"/>
          <w:lang w:val="en-US"/>
        </w:rPr>
        <w:t xml:space="preserve">multiple project components </w:t>
      </w:r>
      <w:r w:rsidRPr="004B18BB" w:rsidR="000A5EC7">
        <w:rPr>
          <w:rFonts w:ascii="Aptos" w:hAnsi="Aptos"/>
          <w:lang w:val="en-US"/>
        </w:rPr>
        <w:t>may need to be added together</w:t>
      </w:r>
      <w:r w:rsidRPr="004B18BB" w:rsidR="006D7B52">
        <w:rPr>
          <w:rFonts w:ascii="Aptos" w:hAnsi="Aptos"/>
          <w:lang w:val="en-US"/>
        </w:rPr>
        <w:t xml:space="preserve"> to ensure that all </w:t>
      </w:r>
      <w:r w:rsidRPr="004B18BB" w:rsidR="00AA5C4E">
        <w:rPr>
          <w:rFonts w:ascii="Aptos" w:hAnsi="Aptos"/>
          <w:lang w:val="en-US"/>
        </w:rPr>
        <w:t xml:space="preserve">mining infrastructure in/around the project is </w:t>
      </w:r>
      <w:r w:rsidRPr="004B18BB" w:rsidR="00EC00D7">
        <w:rPr>
          <w:rFonts w:ascii="Aptos" w:hAnsi="Aptos"/>
          <w:lang w:val="en-US"/>
        </w:rPr>
        <w:t>included in the total.</w:t>
      </w:r>
      <w:r w:rsidRPr="004B18BB" w:rsidR="00926DAC">
        <w:rPr>
          <w:rFonts w:ascii="Aptos" w:hAnsi="Aptos"/>
          <w:lang w:val="en-US"/>
        </w:rPr>
        <w:t xml:space="preserve"> Note: footprint </w:t>
      </w:r>
      <w:r w:rsidRPr="004B18BB" w:rsidR="00926DAC">
        <w:rPr>
          <w:rFonts w:ascii="Aptos" w:hAnsi="Aptos"/>
          <w:i/>
          <w:lang w:val="en-US"/>
        </w:rPr>
        <w:t xml:space="preserve">does not </w:t>
      </w:r>
      <w:r w:rsidR="009D6CF6">
        <w:rPr>
          <w:rFonts w:ascii="Aptos" w:hAnsi="Aptos"/>
          <w:i/>
          <w:lang w:val="en-US"/>
        </w:rPr>
        <w:t>mean</w:t>
      </w:r>
      <w:r w:rsidRPr="004B18BB" w:rsidR="00F866AC">
        <w:rPr>
          <w:rFonts w:ascii="Aptos" w:hAnsi="Aptos"/>
          <w:lang w:val="en-US"/>
        </w:rPr>
        <w:t xml:space="preserve"> areas of mining claims, exploration licenses, or </w:t>
      </w:r>
      <w:r w:rsidRPr="004B18BB" w:rsidR="008649B2">
        <w:rPr>
          <w:rFonts w:ascii="Aptos" w:hAnsi="Aptos"/>
          <w:lang w:val="en-US"/>
        </w:rPr>
        <w:t xml:space="preserve">other types of </w:t>
      </w:r>
      <w:r w:rsidRPr="004B18BB" w:rsidR="00EC07E8">
        <w:rPr>
          <w:rFonts w:ascii="Aptos" w:hAnsi="Aptos"/>
          <w:lang w:val="en-US"/>
        </w:rPr>
        <w:t xml:space="preserve">exploration permits. </w:t>
      </w:r>
      <w:r w:rsidRPr="004B18BB" w:rsidR="00864B0D">
        <w:rPr>
          <w:rFonts w:ascii="Aptos" w:hAnsi="Aptos"/>
          <w:lang w:val="en-US"/>
        </w:rPr>
        <w:t xml:space="preserve">Footprint </w:t>
      </w:r>
      <w:r w:rsidRPr="004B18BB" w:rsidR="006334F9">
        <w:rPr>
          <w:rFonts w:ascii="Aptos" w:hAnsi="Aptos"/>
          <w:lang w:val="en-US"/>
        </w:rPr>
        <w:t>also does not include subsurface workings</w:t>
      </w:r>
      <w:ins w:author="Sugeet Miglani" w:date="2025-03-05T17:35:00Z" w16du:dateUtc="2025-03-06T01:35:00Z" w:id="233">
        <w:r w:rsidR="0001384E">
          <w:rPr>
            <w:rFonts w:ascii="Aptos" w:hAnsi="Aptos"/>
            <w:lang w:val="en-US"/>
          </w:rPr>
          <w:t xml:space="preserve">, which are often much larger than </w:t>
        </w:r>
        <w:r w:rsidR="002374F9">
          <w:rPr>
            <w:rFonts w:ascii="Aptos" w:hAnsi="Aptos"/>
            <w:lang w:val="en-US"/>
          </w:rPr>
          <w:t>disturbed features on the surface</w:t>
        </w:r>
      </w:ins>
      <w:r w:rsidRPr="004B18BB" w:rsidR="006334F9">
        <w:rPr>
          <w:rFonts w:ascii="Aptos" w:hAnsi="Aptos"/>
          <w:lang w:val="en-US"/>
        </w:rPr>
        <w:t xml:space="preserve">. </w:t>
      </w:r>
    </w:p>
    <w:p w:rsidRPr="004B18BB" w:rsidR="006624A9" w:rsidP="004B18BB" w:rsidRDefault="00A407E0" w14:paraId="24E3FAE6" w14:textId="763BF190">
      <w:pPr>
        <w:numPr>
          <w:ilvl w:val="1"/>
          <w:numId w:val="10"/>
        </w:numPr>
        <w:spacing w:line="240" w:lineRule="auto"/>
        <w:rPr>
          <w:rFonts w:ascii="Aptos" w:hAnsi="Aptos"/>
          <w:lang w:val="en-US"/>
        </w:rPr>
      </w:pPr>
      <w:r w:rsidRPr="004B18BB">
        <w:rPr>
          <w:rFonts w:ascii="Aptos" w:hAnsi="Aptos"/>
          <w:lang w:val="en-US"/>
        </w:rPr>
        <w:t>Example:</w:t>
      </w:r>
      <w:r w:rsidRPr="004B18BB" w:rsidR="000623DC">
        <w:rPr>
          <w:rFonts w:ascii="Aptos" w:hAnsi="Aptos"/>
          <w:lang w:val="en-US"/>
        </w:rPr>
        <w:t xml:space="preserve"> The reviewer finds the following</w:t>
      </w:r>
      <w:r w:rsidRPr="004B18BB" w:rsidR="00E47B1B">
        <w:rPr>
          <w:rFonts w:ascii="Aptos" w:hAnsi="Aptos"/>
          <w:lang w:val="en-US"/>
        </w:rPr>
        <w:t xml:space="preserve"> quote in a</w:t>
      </w:r>
      <w:r w:rsidRPr="004B18BB" w:rsidR="00532A2F">
        <w:rPr>
          <w:rFonts w:ascii="Aptos" w:hAnsi="Aptos"/>
          <w:lang w:val="en-US"/>
        </w:rPr>
        <w:t>n EIS related to</w:t>
      </w:r>
      <w:r w:rsidRPr="004B18BB" w:rsidR="00EA02CA">
        <w:rPr>
          <w:rFonts w:ascii="Aptos" w:hAnsi="Aptos"/>
          <w:lang w:val="en-US"/>
        </w:rPr>
        <w:t xml:space="preserve"> physical works:</w:t>
      </w:r>
      <w:r w:rsidRPr="004B18BB">
        <w:rPr>
          <w:rFonts w:ascii="Aptos" w:hAnsi="Aptos"/>
          <w:lang w:val="en-US"/>
        </w:rPr>
        <w:t xml:space="preserve"> </w:t>
      </w:r>
      <w:r w:rsidRPr="004B18BB" w:rsidR="00EA02CA">
        <w:rPr>
          <w:rFonts w:ascii="Aptos" w:hAnsi="Aptos"/>
          <w:lang w:val="en-US"/>
        </w:rPr>
        <w:t>“</w:t>
      </w:r>
      <w:r w:rsidRPr="004B18BB" w:rsidR="00EA02CA">
        <w:rPr>
          <w:rFonts w:ascii="Aptos" w:hAnsi="Aptos"/>
          <w:i/>
          <w:lang w:val="en-US"/>
        </w:rPr>
        <w:t>t</w:t>
      </w:r>
      <w:r w:rsidRPr="004B18BB">
        <w:rPr>
          <w:rFonts w:ascii="Aptos" w:hAnsi="Aptos"/>
          <w:i/>
          <w:lang w:val="en-US"/>
        </w:rPr>
        <w:t xml:space="preserve">he </w:t>
      </w:r>
      <w:r w:rsidRPr="004B18BB" w:rsidR="00EA02CA">
        <w:rPr>
          <w:rFonts w:ascii="Aptos" w:hAnsi="Aptos"/>
          <w:i/>
          <w:lang w:val="en-US"/>
        </w:rPr>
        <w:t>p</w:t>
      </w:r>
      <w:r w:rsidRPr="004B18BB" w:rsidR="000623DC">
        <w:rPr>
          <w:rFonts w:ascii="Aptos" w:hAnsi="Aptos"/>
          <w:i/>
          <w:lang w:val="en-US"/>
        </w:rPr>
        <w:t xml:space="preserve">roject construction will involve site preparation activities covering an overall area of approximately 90 </w:t>
      </w:r>
      <w:r w:rsidRPr="01447C8C" w:rsidR="0027569D">
        <w:rPr>
          <w:rFonts w:ascii="Aptos" w:hAnsi="Aptos"/>
          <w:i/>
          <w:iCs/>
          <w:lang w:val="en-US"/>
        </w:rPr>
        <w:t>hectares (ha)</w:t>
      </w:r>
      <w:r w:rsidRPr="004B18BB" w:rsidR="000623DC">
        <w:rPr>
          <w:rFonts w:ascii="Aptos" w:hAnsi="Aptos"/>
          <w:i/>
          <w:lang w:val="en-US"/>
        </w:rPr>
        <w:t xml:space="preserve">. Approximately 20% of the </w:t>
      </w:r>
      <w:r w:rsidRPr="004B18BB" w:rsidR="00BE41ED">
        <w:rPr>
          <w:rFonts w:ascii="Aptos" w:hAnsi="Aptos"/>
          <w:i/>
          <w:lang w:val="en-US"/>
        </w:rPr>
        <w:t>p</w:t>
      </w:r>
      <w:r w:rsidRPr="004B18BB" w:rsidR="000623DC">
        <w:rPr>
          <w:rFonts w:ascii="Aptos" w:hAnsi="Aptos"/>
          <w:i/>
          <w:lang w:val="en-US"/>
        </w:rPr>
        <w:t xml:space="preserve">roject area is brownfield, which means less than 75 ha will require clearing. </w:t>
      </w:r>
      <w:r w:rsidRPr="01447C8C" w:rsidR="00EC0261">
        <w:rPr>
          <w:rFonts w:ascii="Aptos" w:hAnsi="Aptos"/>
          <w:i/>
          <w:iCs/>
          <w:lang w:val="en-US"/>
        </w:rPr>
        <w:t>[The proponent]</w:t>
      </w:r>
      <w:r w:rsidRPr="004B18BB" w:rsidR="000623DC">
        <w:rPr>
          <w:rFonts w:ascii="Aptos" w:hAnsi="Aptos"/>
          <w:i/>
          <w:lang w:val="en-US"/>
        </w:rPr>
        <w:t xml:space="preserve"> will implement </w:t>
      </w:r>
      <w:proofErr w:type="gramStart"/>
      <w:r w:rsidRPr="004B18BB" w:rsidR="000623DC">
        <w:rPr>
          <w:rFonts w:ascii="Aptos" w:hAnsi="Aptos"/>
          <w:i/>
          <w:lang w:val="en-US"/>
        </w:rPr>
        <w:t>a number of</w:t>
      </w:r>
      <w:proofErr w:type="gramEnd"/>
      <w:r w:rsidRPr="004B18BB" w:rsidR="000623DC">
        <w:rPr>
          <w:rFonts w:ascii="Aptos" w:hAnsi="Aptos"/>
          <w:i/>
          <w:lang w:val="en-US"/>
        </w:rPr>
        <w:t xml:space="preserve"> mitigation measures to limit or avoid adverse environmental effects as a result of </w:t>
      </w:r>
      <w:r w:rsidRPr="004B18BB" w:rsidR="007923E2">
        <w:rPr>
          <w:rFonts w:ascii="Aptos" w:hAnsi="Aptos"/>
          <w:i/>
          <w:lang w:val="en-US"/>
        </w:rPr>
        <w:t>p</w:t>
      </w:r>
      <w:r w:rsidRPr="004B18BB" w:rsidR="000623DC">
        <w:rPr>
          <w:rFonts w:ascii="Aptos" w:hAnsi="Aptos"/>
          <w:i/>
          <w:lang w:val="en-US"/>
        </w:rPr>
        <w:t>roject-related construction activities.</w:t>
      </w:r>
      <w:r w:rsidRPr="004B18BB" w:rsidR="002503E4">
        <w:rPr>
          <w:rFonts w:ascii="Aptos" w:hAnsi="Aptos"/>
          <w:lang w:val="en-US"/>
        </w:rPr>
        <w:t>”</w:t>
      </w:r>
      <w:r w:rsidRPr="004B18BB" w:rsidR="00EA6D87">
        <w:rPr>
          <w:rFonts w:ascii="Aptos" w:hAnsi="Aptos"/>
          <w:lang w:val="en-US"/>
        </w:rPr>
        <w:t xml:space="preserve"> </w:t>
      </w:r>
      <w:r w:rsidRPr="004B18BB" w:rsidR="006624A9">
        <w:rPr>
          <w:rFonts w:ascii="Aptos" w:hAnsi="Aptos"/>
          <w:lang w:val="en-US"/>
        </w:rPr>
        <w:t xml:space="preserve">The project footprint in this case would include both the greenfield (previously </w:t>
      </w:r>
      <w:r w:rsidRPr="004B18BB" w:rsidR="006624A9">
        <w:rPr>
          <w:rFonts w:ascii="Aptos" w:hAnsi="Aptos"/>
          <w:lang w:val="en-US"/>
        </w:rPr>
        <w:t xml:space="preserve">undisturbed) and brownfield (previously disturbed) </w:t>
      </w:r>
      <w:r w:rsidRPr="004B18BB" w:rsidR="00BF12CD">
        <w:rPr>
          <w:rFonts w:ascii="Aptos" w:hAnsi="Aptos"/>
          <w:lang w:val="en-US"/>
        </w:rPr>
        <w:t>areas of the site, meaning that the total disturbed area would be 90 hectares.</w:t>
      </w:r>
    </w:p>
    <w:p w:rsidRPr="004B18BB" w:rsidR="00016255" w:rsidP="00876C90" w:rsidRDefault="005B13D8" w14:paraId="0000002F" w14:textId="4A2546DE">
      <w:pPr>
        <w:numPr>
          <w:ilvl w:val="0"/>
          <w:numId w:val="9"/>
        </w:numPr>
        <w:spacing w:line="240" w:lineRule="auto"/>
        <w:rPr>
          <w:rFonts w:ascii="Aptos" w:hAnsi="Aptos"/>
          <w:b/>
        </w:rPr>
      </w:pPr>
      <w:r w:rsidRPr="004B18BB">
        <w:rPr>
          <w:rFonts w:ascii="Aptos" w:hAnsi="Aptos"/>
          <w:b/>
        </w:rPr>
        <w:t>Mine layout</w:t>
      </w:r>
    </w:p>
    <w:p w:rsidRPr="004B18BB" w:rsidR="00437B2C" w:rsidP="004B18BB" w:rsidRDefault="00437B2C" w14:paraId="2D4EF870" w14:textId="455EF934">
      <w:pPr>
        <w:numPr>
          <w:ilvl w:val="1"/>
          <w:numId w:val="10"/>
        </w:numPr>
        <w:spacing w:line="240" w:lineRule="auto"/>
        <w:rPr>
          <w:rFonts w:ascii="Aptos" w:hAnsi="Aptos"/>
        </w:rPr>
      </w:pPr>
      <w:r w:rsidRPr="004B18BB">
        <w:rPr>
          <w:rFonts w:ascii="Aptos" w:hAnsi="Aptos"/>
          <w:u w:val="single"/>
        </w:rPr>
        <w:t>Open Pit</w:t>
      </w:r>
      <w:r w:rsidR="001425CD">
        <w:rPr>
          <w:rFonts w:ascii="Aptos" w:hAnsi="Aptos"/>
        </w:rPr>
        <w:t xml:space="preserve">: </w:t>
      </w:r>
      <w:r w:rsidRPr="004B18BB" w:rsidR="00EF4902">
        <w:rPr>
          <w:rFonts w:ascii="Aptos" w:hAnsi="Aptos"/>
        </w:rPr>
        <w:t>surface mining method where rocks &amp; minerals are removed from an open pit near the earth's surface</w:t>
      </w:r>
      <w:ins w:author="Sugeet Miglani" w:date="2025-03-05T17:37:00Z" w16du:dateUtc="2025-03-06T01:37:00Z" w:id="234">
        <w:r w:rsidR="006A6331">
          <w:rPr>
            <w:rFonts w:ascii="Aptos" w:hAnsi="Aptos"/>
          </w:rPr>
          <w:t>.</w:t>
        </w:r>
      </w:ins>
    </w:p>
    <w:p w:rsidR="00437B2C" w:rsidP="004B18BB" w:rsidRDefault="00437B2C" w14:paraId="58781BBC" w14:textId="3B91CCC9">
      <w:pPr>
        <w:numPr>
          <w:ilvl w:val="1"/>
          <w:numId w:val="10"/>
        </w:numPr>
        <w:spacing w:line="240" w:lineRule="auto"/>
        <w:rPr>
          <w:ins w:author="Sugeet Miglani" w:date="2025-03-05T17:37:00Z" w16du:dateUtc="2025-03-06T01:37:00Z" w:id="235"/>
          <w:rFonts w:ascii="Aptos" w:hAnsi="Aptos"/>
        </w:rPr>
      </w:pPr>
      <w:r w:rsidRPr="004B18BB">
        <w:rPr>
          <w:rFonts w:ascii="Aptos" w:hAnsi="Aptos"/>
          <w:u w:val="single"/>
        </w:rPr>
        <w:t>Undergroun</w:t>
      </w:r>
      <w:r w:rsidR="001425CD">
        <w:rPr>
          <w:rFonts w:ascii="Aptos" w:hAnsi="Aptos"/>
          <w:u w:val="single"/>
        </w:rPr>
        <w:t>d</w:t>
      </w:r>
      <w:r w:rsidRPr="004B18BB" w:rsidR="001425CD">
        <w:rPr>
          <w:rFonts w:ascii="Aptos" w:hAnsi="Aptos"/>
        </w:rPr>
        <w:t xml:space="preserve">: </w:t>
      </w:r>
      <w:ins w:author="Sugeet Miglani" w:date="2025-03-05T17:37:00Z" w16du:dateUtc="2025-03-06T01:37:00Z" w:id="236">
        <w:r w:rsidR="006A6331">
          <w:rPr>
            <w:rFonts w:ascii="Aptos" w:hAnsi="Aptos"/>
          </w:rPr>
          <w:t>a</w:t>
        </w:r>
      </w:ins>
      <w:ins w:author="Sugeet Miglani" w:date="2025-03-05T17:38:00Z" w16du:dateUtc="2025-03-06T01:38:00Z" w:id="237">
        <w:r w:rsidR="006A6331">
          <w:rPr>
            <w:rFonts w:ascii="Aptos" w:hAnsi="Aptos"/>
          </w:rPr>
          <w:t xml:space="preserve"> </w:t>
        </w:r>
      </w:ins>
      <w:r w:rsidRPr="004B18BB" w:rsidR="009D258B">
        <w:rPr>
          <w:rFonts w:ascii="Aptos" w:hAnsi="Aptos"/>
        </w:rPr>
        <w:t>form of mining used to extract ore from below the surface of the Earth</w:t>
      </w:r>
      <w:ins w:author="Sugeet Miglani" w:date="2025-03-05T17:38:00Z" w16du:dateUtc="2025-03-06T01:38:00Z" w:id="238">
        <w:r w:rsidR="00782AEA">
          <w:rPr>
            <w:rFonts w:ascii="Aptos" w:hAnsi="Aptos"/>
          </w:rPr>
          <w:t xml:space="preserve">. These are often used for deep and/or highly concentrated deposits as the cost of underground methods is typically far higher than </w:t>
        </w:r>
      </w:ins>
      <w:ins w:author="Sugeet Miglani" w:date="2025-03-05T17:39:00Z" w16du:dateUtc="2025-03-06T01:39:00Z" w:id="239">
        <w:r w:rsidR="00DF3D78">
          <w:rPr>
            <w:rFonts w:ascii="Aptos" w:hAnsi="Aptos"/>
          </w:rPr>
          <w:t>those employing open pits.</w:t>
        </w:r>
      </w:ins>
    </w:p>
    <w:p w:rsidR="00A4370C" w:rsidP="004B18BB" w:rsidRDefault="006A6331" w14:paraId="4F47120C" w14:textId="343CFEE8">
      <w:pPr>
        <w:numPr>
          <w:ilvl w:val="1"/>
          <w:numId w:val="10"/>
        </w:numPr>
        <w:spacing w:line="240" w:lineRule="auto"/>
        <w:rPr>
          <w:ins w:author="Sugeet Miglani" w:date="2025-03-05T17:39:00Z" w16du:dateUtc="2025-03-06T01:39:00Z" w:id="240"/>
          <w:rFonts w:ascii="Aptos" w:hAnsi="Aptos"/>
        </w:rPr>
      </w:pPr>
      <w:ins w:author="Sugeet Miglani" w:date="2025-03-05T17:37:00Z" w16du:dateUtc="2025-03-06T01:37:00Z" w:id="241">
        <w:r w:rsidRPr="00194B0B">
          <w:rPr>
            <w:rFonts w:ascii="Aptos" w:hAnsi="Aptos"/>
            <w:u w:val="single"/>
          </w:rPr>
          <w:t>Open pit and Underground</w:t>
        </w:r>
        <w:r w:rsidRPr="006A6331">
          <w:rPr>
            <w:rFonts w:ascii="Aptos" w:hAnsi="Aptos"/>
            <w:rPrChange w:author="Sugeet Miglani" w:date="2025-03-05T17:37:00Z" w16du:dateUtc="2025-03-06T01:37:00Z" w:id="242">
              <w:rPr>
                <w:rFonts w:ascii="Aptos" w:hAnsi="Aptos"/>
                <w:u w:val="single"/>
              </w:rPr>
            </w:rPrChange>
          </w:rPr>
          <w:t>:</w:t>
        </w:r>
        <w:r>
          <w:rPr>
            <w:rFonts w:ascii="Aptos" w:hAnsi="Aptos"/>
          </w:rPr>
          <w:t xml:space="preserve"> projects which plan to use both </w:t>
        </w:r>
      </w:ins>
      <w:ins w:author="Sugeet Miglani" w:date="2025-03-05T17:39:00Z" w16du:dateUtc="2025-03-06T01:39:00Z" w:id="243">
        <w:r w:rsidR="00DF3D78">
          <w:rPr>
            <w:rFonts w:ascii="Aptos" w:hAnsi="Aptos"/>
          </w:rPr>
          <w:t>methods for extracting</w:t>
        </w:r>
        <w:r w:rsidR="00B91143">
          <w:rPr>
            <w:rFonts w:ascii="Aptos" w:hAnsi="Aptos"/>
          </w:rPr>
          <w:t xml:space="preserve"> the target material.</w:t>
        </w:r>
      </w:ins>
    </w:p>
    <w:p w:rsidRPr="004B18BB" w:rsidR="00B91143" w:rsidP="60FFCE6A" w:rsidRDefault="00B91143" w14:paraId="56261960" w14:textId="57540FB3" w14:noSpellErr="1">
      <w:pPr>
        <w:numPr>
          <w:ilvl w:val="1"/>
          <w:numId w:val="10"/>
        </w:numPr>
        <w:spacing w:line="240" w:lineRule="auto"/>
        <w:rPr>
          <w:rFonts w:ascii="Aptos" w:hAnsi="Aptos"/>
          <w:lang w:val="en-US"/>
        </w:rPr>
      </w:pPr>
      <w:ins w:author="Sugeet Miglani" w:date="2025-03-05T17:39:00Z" w:id="1940891299">
        <w:r w:rsidRPr="60FFCE6A" w:rsidR="00B91143">
          <w:rPr>
            <w:rFonts w:ascii="Aptos" w:hAnsi="Aptos"/>
            <w:u w:val="single"/>
            <w:lang w:val="en-US"/>
            <w:rPrChange w:author="Sugeet Miglani" w:date="2025-03-05T17:41:00Z" w:id="1755035674">
              <w:rPr>
                <w:rFonts w:ascii="Aptos" w:hAnsi="Aptos"/>
              </w:rPr>
            </w:rPrChange>
          </w:rPr>
          <w:t>Underground (solution mining)</w:t>
        </w:r>
        <w:r w:rsidRPr="60FFCE6A" w:rsidR="00B91143">
          <w:rPr>
            <w:rFonts w:ascii="Aptos" w:hAnsi="Aptos"/>
            <w:lang w:val="en-US"/>
          </w:rPr>
          <w:t xml:space="preserve">: a mining method which </w:t>
        </w:r>
      </w:ins>
      <w:ins w:author="Sugeet Miglani" w:date="2025-03-05T17:40:00Z" w:id="447121055">
        <w:r w:rsidRPr="60FFCE6A" w:rsidR="00220070">
          <w:rPr>
            <w:rFonts w:ascii="Aptos" w:hAnsi="Aptos"/>
            <w:lang w:val="en-US"/>
          </w:rPr>
          <w:t>injects</w:t>
        </w:r>
        <w:r w:rsidRPr="60FFCE6A" w:rsidR="00B91143">
          <w:rPr>
            <w:rFonts w:ascii="Aptos" w:hAnsi="Aptos"/>
            <w:lang w:val="en-US"/>
          </w:rPr>
          <w:t xml:space="preserve"> </w:t>
        </w:r>
        <w:r w:rsidRPr="60FFCE6A" w:rsidR="00B91143">
          <w:rPr>
            <w:rFonts w:ascii="Aptos" w:hAnsi="Aptos"/>
            <w:lang w:val="en-US"/>
          </w:rPr>
          <w:t>large quantities</w:t>
        </w:r>
        <w:r w:rsidRPr="60FFCE6A" w:rsidR="00B91143">
          <w:rPr>
            <w:rFonts w:ascii="Aptos" w:hAnsi="Aptos"/>
            <w:lang w:val="en-US"/>
          </w:rPr>
          <w:t xml:space="preserve"> of water </w:t>
        </w:r>
        <w:r w:rsidRPr="60FFCE6A" w:rsidR="00220070">
          <w:rPr>
            <w:rFonts w:ascii="Aptos" w:hAnsi="Aptos"/>
            <w:lang w:val="en-US"/>
          </w:rPr>
          <w:t>in</w:t>
        </w:r>
        <w:r w:rsidRPr="60FFCE6A" w:rsidR="00B91143">
          <w:rPr>
            <w:rFonts w:ascii="Aptos" w:hAnsi="Aptos"/>
            <w:lang w:val="en-US"/>
          </w:rPr>
          <w:t>to underground deposit</w:t>
        </w:r>
      </w:ins>
      <w:ins w:author="Sugeet Miglani" w:date="2025-03-05T17:41:00Z" w:id="1872839157">
        <w:r w:rsidRPr="60FFCE6A" w:rsidR="00F13571">
          <w:rPr>
            <w:rFonts w:ascii="Aptos" w:hAnsi="Aptos"/>
            <w:lang w:val="en-US"/>
          </w:rPr>
          <w:t>s</w:t>
        </w:r>
      </w:ins>
      <w:ins w:author="Sugeet Miglani" w:date="2025-03-05T17:40:00Z" w:id="1013502805">
        <w:r w:rsidRPr="60FFCE6A" w:rsidR="00B91143">
          <w:rPr>
            <w:rFonts w:ascii="Aptos" w:hAnsi="Aptos"/>
            <w:lang w:val="en-US"/>
          </w:rPr>
          <w:t xml:space="preserve"> of salts</w:t>
        </w:r>
        <w:r w:rsidRPr="60FFCE6A" w:rsidR="00220070">
          <w:rPr>
            <w:rFonts w:ascii="Aptos" w:hAnsi="Aptos"/>
            <w:lang w:val="en-US"/>
          </w:rPr>
          <w:t xml:space="preserve"> and pumps the solution to the surface for </w:t>
        </w:r>
      </w:ins>
      <w:ins w:author="Sugeet Miglani" w:date="2025-03-05T17:41:00Z" w:id="2009675783">
        <w:r w:rsidRPr="60FFCE6A" w:rsidR="006765FF">
          <w:rPr>
            <w:rFonts w:ascii="Aptos" w:hAnsi="Aptos"/>
            <w:lang w:val="en-US"/>
          </w:rPr>
          <w:t>extracting the salt.</w:t>
        </w:r>
      </w:ins>
      <w:ins w:author="Sugeet Miglani" w:date="2025-03-05T17:42:00Z" w:id="351971960">
        <w:r w:rsidRPr="60FFCE6A" w:rsidR="00194B0B">
          <w:rPr>
            <w:rFonts w:ascii="Aptos" w:hAnsi="Aptos"/>
            <w:lang w:val="en-US"/>
          </w:rPr>
          <w:t xml:space="preserve"> </w:t>
        </w:r>
      </w:ins>
    </w:p>
    <w:p w:rsidRPr="004B18BB" w:rsidR="00437B2C" w:rsidP="004B18BB" w:rsidRDefault="00437B2C" w14:paraId="73BA163D" w14:textId="525930CF">
      <w:pPr>
        <w:numPr>
          <w:ilvl w:val="1"/>
          <w:numId w:val="10"/>
        </w:numPr>
        <w:spacing w:line="240" w:lineRule="auto"/>
        <w:rPr>
          <w:rFonts w:ascii="Aptos" w:hAnsi="Aptos"/>
        </w:rPr>
      </w:pPr>
      <w:commentRangeStart w:id="251"/>
      <w:del w:author="Sugeet Miglani" w:date="2025-03-05T17:37:00Z" w16du:dateUtc="2025-03-06T01:37:00Z" w:id="252">
        <w:r w:rsidRPr="004B18BB" w:rsidDel="00A4370C">
          <w:rPr>
            <w:rFonts w:ascii="Aptos" w:hAnsi="Aptos"/>
            <w:u w:val="single"/>
          </w:rPr>
          <w:delText>Placer</w:delText>
        </w:r>
      </w:del>
      <w:commentRangeEnd w:id="251"/>
      <w:r w:rsidR="00A4370C">
        <w:rPr>
          <w:rStyle w:val="CommentReference"/>
        </w:rPr>
        <w:commentReference w:id="251"/>
      </w:r>
      <w:del w:author="Sugeet Miglani" w:date="2025-03-05T17:37:00Z" w16du:dateUtc="2025-03-06T01:37:00Z" w:id="253">
        <w:r w:rsidDel="00A4370C" w:rsidR="001425CD">
          <w:rPr>
            <w:rFonts w:ascii="Aptos" w:hAnsi="Aptos"/>
          </w:rPr>
          <w:delText>:</w:delText>
        </w:r>
        <w:r w:rsidRPr="004B18BB" w:rsidDel="00A4370C">
          <w:rPr>
            <w:rFonts w:ascii="Aptos" w:hAnsi="Aptos"/>
          </w:rPr>
          <w:delText xml:space="preserve"> </w:delText>
        </w:r>
        <w:r w:rsidDel="00A4370C" w:rsidR="001425CD">
          <w:rPr>
            <w:rFonts w:ascii="Aptos" w:hAnsi="Aptos"/>
          </w:rPr>
          <w:delText>small-scale mining</w:delText>
        </w:r>
        <w:r w:rsidRPr="004B18BB" w:rsidDel="00A4370C" w:rsidR="0021780D">
          <w:rPr>
            <w:rFonts w:ascii="Aptos" w:hAnsi="Aptos"/>
          </w:rPr>
          <w:delText xml:space="preserve"> where minerals like gold, platinum, tin, and diamonds are separated from sand and gravel using </w:delText>
        </w:r>
        <w:r w:rsidDel="00A4370C" w:rsidR="001425CD">
          <w:rPr>
            <w:rFonts w:ascii="Aptos" w:hAnsi="Aptos"/>
          </w:rPr>
          <w:delText xml:space="preserve">flowing </w:delText>
        </w:r>
        <w:r w:rsidRPr="004B18BB" w:rsidDel="00A4370C" w:rsidR="0021780D">
          <w:rPr>
            <w:rFonts w:ascii="Aptos" w:hAnsi="Aptos"/>
          </w:rPr>
          <w:delText>water</w:delText>
        </w:r>
      </w:del>
    </w:p>
    <w:p w:rsidRPr="004B18BB" w:rsidR="003E4204" w:rsidP="00876C90" w:rsidRDefault="00BC2436" w14:paraId="75F9B581" w14:textId="3592798A">
      <w:pPr>
        <w:numPr>
          <w:ilvl w:val="0"/>
          <w:numId w:val="9"/>
        </w:numPr>
        <w:spacing w:line="240" w:lineRule="auto"/>
        <w:rPr>
          <w:rFonts w:ascii="Aptos" w:hAnsi="Aptos"/>
          <w:lang w:val="en-US"/>
        </w:rPr>
      </w:pPr>
      <w:r>
        <w:rPr>
          <w:rFonts w:ascii="Aptos" w:hAnsi="Aptos"/>
          <w:b/>
          <w:lang w:val="en-US"/>
        </w:rPr>
        <w:t>IA</w:t>
      </w:r>
      <w:r w:rsidRPr="004B18BB" w:rsidR="63A6753E">
        <w:rPr>
          <w:rFonts w:ascii="Aptos" w:hAnsi="Aptos"/>
          <w:b/>
          <w:lang w:val="en-US"/>
        </w:rPr>
        <w:t xml:space="preserve"> start date</w:t>
      </w:r>
      <w:r w:rsidRPr="004B18BB" w:rsidR="02B43759">
        <w:rPr>
          <w:rFonts w:ascii="Aptos" w:hAnsi="Aptos"/>
          <w:lang w:val="en-US"/>
        </w:rPr>
        <w:t xml:space="preserve"> </w:t>
      </w:r>
      <w:commentRangeStart w:id="254"/>
      <w:r w:rsidRPr="004B18BB" w:rsidR="02B43759">
        <w:rPr>
          <w:rFonts w:ascii="Aptos" w:hAnsi="Aptos"/>
          <w:lang w:val="en-US"/>
        </w:rPr>
        <w:t>(</w:t>
      </w:r>
      <w:del w:author="Sugeet Miglani" w:date="2025-03-05T17:49:00Z" w16du:dateUtc="2025-03-06T01:49:00Z" w:id="255">
        <w:r w:rsidRPr="004B18BB" w:rsidDel="00236090" w:rsidR="02B43759">
          <w:rPr>
            <w:rFonts w:ascii="Aptos" w:hAnsi="Aptos"/>
            <w:lang w:val="en-US"/>
          </w:rPr>
          <w:delText>YYYY-</w:delText>
        </w:r>
      </w:del>
      <w:r w:rsidRPr="004B18BB" w:rsidR="02B43759">
        <w:rPr>
          <w:rFonts w:ascii="Aptos" w:hAnsi="Aptos"/>
          <w:lang w:val="en-US"/>
        </w:rPr>
        <w:t>MM-DD</w:t>
      </w:r>
      <w:ins w:author="Sugeet Miglani" w:date="2025-03-05T17:49:00Z" w16du:dateUtc="2025-03-06T01:49:00Z" w:id="256">
        <w:r w:rsidR="00236090">
          <w:rPr>
            <w:rFonts w:ascii="Aptos" w:hAnsi="Aptos"/>
            <w:lang w:val="en-US"/>
          </w:rPr>
          <w:t>-YYYY</w:t>
        </w:r>
      </w:ins>
      <w:r w:rsidRPr="004B18BB" w:rsidR="02B43759">
        <w:rPr>
          <w:rFonts w:ascii="Aptos" w:hAnsi="Aptos"/>
          <w:lang w:val="en-US"/>
        </w:rPr>
        <w:t>)</w:t>
      </w:r>
      <w:commentRangeEnd w:id="254"/>
      <w:r w:rsidR="00E333B3">
        <w:rPr>
          <w:rStyle w:val="CommentReference"/>
        </w:rPr>
        <w:commentReference w:id="254"/>
      </w:r>
    </w:p>
    <w:p w:rsidRPr="004B18BB" w:rsidR="00F073BF" w:rsidP="004B18BB" w:rsidRDefault="00EB5DF4" w14:paraId="6524BE87" w14:textId="2075BEAC">
      <w:pPr>
        <w:numPr>
          <w:ilvl w:val="1"/>
          <w:numId w:val="10"/>
        </w:numPr>
        <w:spacing w:line="240" w:lineRule="auto"/>
        <w:rPr>
          <w:rFonts w:ascii="Aptos" w:hAnsi="Aptos"/>
          <w:lang w:val="en-US"/>
        </w:rPr>
      </w:pPr>
      <w:ins w:author="Sugeet Miglani" w:date="2025-03-05T18:14:00Z" w16du:dateUtc="2025-03-06T02:14:00Z" w:id="257">
        <w:r>
          <w:rPr>
            <w:rFonts w:ascii="Aptos" w:hAnsi="Aptos"/>
            <w:lang w:val="en-US"/>
          </w:rPr>
          <w:t xml:space="preserve">The start date of </w:t>
        </w:r>
        <w:r w:rsidR="005E7DBD">
          <w:rPr>
            <w:rFonts w:ascii="Aptos" w:hAnsi="Aptos"/>
            <w:lang w:val="en-US"/>
          </w:rPr>
          <w:t xml:space="preserve">a project is </w:t>
        </w:r>
        <w:proofErr w:type="gramStart"/>
        <w:r w:rsidR="005E7DBD">
          <w:rPr>
            <w:rFonts w:ascii="Aptos" w:hAnsi="Aptos"/>
            <w:lang w:val="en-US"/>
          </w:rPr>
          <w:t>critical</w:t>
        </w:r>
        <w:proofErr w:type="gramEnd"/>
        <w:r w:rsidR="005E7DBD">
          <w:rPr>
            <w:rFonts w:ascii="Aptos" w:hAnsi="Aptos"/>
            <w:lang w:val="en-US"/>
          </w:rPr>
          <w:t xml:space="preserve"> variable. However, ident</w:t>
        </w:r>
      </w:ins>
      <w:ins w:author="Sugeet Miglani" w:date="2025-03-05T18:15:00Z" w16du:dateUtc="2025-03-06T02:15:00Z" w:id="258">
        <w:r w:rsidR="005E7DBD">
          <w:rPr>
            <w:rFonts w:ascii="Aptos" w:hAnsi="Aptos"/>
            <w:lang w:val="en-US"/>
          </w:rPr>
          <w:t xml:space="preserve">ifying the specific date is not always a straightforward process. </w:t>
        </w:r>
      </w:ins>
      <w:r w:rsidRPr="004B18BB" w:rsidR="00333266">
        <w:rPr>
          <w:rFonts w:ascii="Aptos" w:hAnsi="Aptos"/>
          <w:lang w:val="en-US"/>
        </w:rPr>
        <w:t xml:space="preserve">The </w:t>
      </w:r>
      <w:r w:rsidR="00BC2436">
        <w:rPr>
          <w:rFonts w:ascii="Aptos" w:hAnsi="Aptos"/>
          <w:lang w:val="en-US"/>
        </w:rPr>
        <w:t>IA</w:t>
      </w:r>
      <w:r w:rsidRPr="004B18BB" w:rsidR="00333266">
        <w:rPr>
          <w:rFonts w:ascii="Aptos" w:hAnsi="Aptos"/>
          <w:lang w:val="en-US"/>
        </w:rPr>
        <w:t xml:space="preserve"> process is </w:t>
      </w:r>
      <w:r w:rsidR="00942022">
        <w:rPr>
          <w:rFonts w:ascii="Aptos" w:hAnsi="Aptos"/>
          <w:lang w:val="en-US"/>
        </w:rPr>
        <w:t xml:space="preserve">usually </w:t>
      </w:r>
      <w:r w:rsidRPr="004B18BB" w:rsidR="00333266">
        <w:rPr>
          <w:rFonts w:ascii="Aptos" w:hAnsi="Aptos"/>
          <w:lang w:val="en-US"/>
        </w:rPr>
        <w:t xml:space="preserve">triggered when </w:t>
      </w:r>
      <w:r w:rsidRPr="004B18BB" w:rsidR="00B062D4">
        <w:rPr>
          <w:rFonts w:ascii="Aptos" w:hAnsi="Aptos"/>
          <w:lang w:val="en-US"/>
        </w:rPr>
        <w:t xml:space="preserve">an </w:t>
      </w:r>
      <w:r w:rsidR="00BC2436">
        <w:rPr>
          <w:rFonts w:ascii="Aptos" w:hAnsi="Aptos"/>
          <w:lang w:val="en-US"/>
        </w:rPr>
        <w:t>IA</w:t>
      </w:r>
      <w:r w:rsidRPr="004B18BB" w:rsidR="00B062D4">
        <w:rPr>
          <w:rFonts w:ascii="Aptos" w:hAnsi="Aptos"/>
          <w:lang w:val="en-US"/>
        </w:rPr>
        <w:t xml:space="preserve"> regulator </w:t>
      </w:r>
      <w:r w:rsidRPr="004B18BB" w:rsidR="00EB0AAF">
        <w:rPr>
          <w:rFonts w:ascii="Aptos" w:hAnsi="Aptos"/>
          <w:b/>
          <w:lang w:val="en-US"/>
        </w:rPr>
        <w:t>receives</w:t>
      </w:r>
      <w:r w:rsidRPr="004B18BB" w:rsidR="00EB0AAF">
        <w:rPr>
          <w:rFonts w:ascii="Aptos" w:hAnsi="Aptos"/>
          <w:lang w:val="en-US"/>
        </w:rPr>
        <w:t xml:space="preserve"> </w:t>
      </w:r>
      <w:r w:rsidR="00C761E1">
        <w:rPr>
          <w:rFonts w:ascii="Aptos" w:hAnsi="Aptos"/>
          <w:lang w:val="en-US"/>
        </w:rPr>
        <w:t>the first project document</w:t>
      </w:r>
      <w:r w:rsidR="00950E5E">
        <w:rPr>
          <w:rFonts w:ascii="Aptos" w:hAnsi="Aptos"/>
          <w:lang w:val="en-US"/>
        </w:rPr>
        <w:t>, usually</w:t>
      </w:r>
      <w:r w:rsidR="00C761E1">
        <w:rPr>
          <w:rFonts w:ascii="Aptos" w:hAnsi="Aptos"/>
          <w:lang w:val="en-US"/>
        </w:rPr>
        <w:t xml:space="preserve"> </w:t>
      </w:r>
      <w:r w:rsidRPr="004B18BB" w:rsidR="00EB0AAF">
        <w:rPr>
          <w:rFonts w:ascii="Aptos" w:hAnsi="Aptos"/>
          <w:lang w:val="en-US"/>
        </w:rPr>
        <w:t>a</w:t>
      </w:r>
      <w:r w:rsidRPr="004B18BB" w:rsidR="00077AA3">
        <w:rPr>
          <w:rFonts w:ascii="Aptos" w:hAnsi="Aptos"/>
          <w:lang w:val="en-US"/>
        </w:rPr>
        <w:t xml:space="preserve"> project</w:t>
      </w:r>
      <w:r w:rsidRPr="004B18BB" w:rsidR="00EB0AAF">
        <w:rPr>
          <w:rFonts w:ascii="Aptos" w:hAnsi="Aptos"/>
          <w:lang w:val="en-US"/>
        </w:rPr>
        <w:t xml:space="preserve"> description</w:t>
      </w:r>
      <w:r w:rsidRPr="004B18BB" w:rsidR="00077AA3">
        <w:rPr>
          <w:rFonts w:ascii="Aptos" w:hAnsi="Aptos"/>
          <w:lang w:val="en-US"/>
        </w:rPr>
        <w:t xml:space="preserve"> that </w:t>
      </w:r>
      <w:r w:rsidRPr="004B18BB" w:rsidR="00892DA8">
        <w:rPr>
          <w:rFonts w:ascii="Aptos" w:hAnsi="Aptos"/>
          <w:lang w:val="en-US"/>
        </w:rPr>
        <w:t>fits within</w:t>
      </w:r>
      <w:r w:rsidRPr="004B18BB" w:rsidR="00077AA3">
        <w:rPr>
          <w:rFonts w:ascii="Aptos" w:hAnsi="Aptos"/>
          <w:lang w:val="en-US"/>
        </w:rPr>
        <w:t xml:space="preserve"> the criteria/scope/threshold </w:t>
      </w:r>
      <w:r w:rsidRPr="004B18BB" w:rsidR="00EB0AAF">
        <w:rPr>
          <w:rFonts w:ascii="Aptos" w:hAnsi="Aptos"/>
          <w:lang w:val="en-US"/>
        </w:rPr>
        <w:t xml:space="preserve">for an </w:t>
      </w:r>
      <w:r w:rsidR="00BC2436">
        <w:rPr>
          <w:rFonts w:ascii="Aptos" w:hAnsi="Aptos"/>
          <w:lang w:val="en-US"/>
        </w:rPr>
        <w:t>IA</w:t>
      </w:r>
      <w:r w:rsidRPr="004B18BB" w:rsidR="00892DA8">
        <w:rPr>
          <w:rFonts w:ascii="Aptos" w:hAnsi="Aptos"/>
          <w:lang w:val="en-US"/>
        </w:rPr>
        <w:t xml:space="preserve"> in that jurisdiction</w:t>
      </w:r>
      <w:r w:rsidRPr="004B18BB" w:rsidR="00EB0AAF">
        <w:rPr>
          <w:rFonts w:ascii="Aptos" w:hAnsi="Aptos"/>
          <w:lang w:val="en-US"/>
        </w:rPr>
        <w:t xml:space="preserve">. </w:t>
      </w:r>
      <w:r w:rsidRPr="004B18BB" w:rsidR="00892DA8">
        <w:rPr>
          <w:rFonts w:ascii="Aptos" w:hAnsi="Aptos"/>
          <w:lang w:val="en-US"/>
        </w:rPr>
        <w:t xml:space="preserve">Most jurisdictions </w:t>
      </w:r>
      <w:del w:author="Sugeet Miglani" w:date="2025-03-05T18:15:00Z" w16du:dateUtc="2025-03-06T02:15:00Z" w:id="259">
        <w:r w:rsidRPr="004B18BB" w:rsidDel="000F7D7A" w:rsidR="00892DA8">
          <w:rPr>
            <w:rFonts w:ascii="Aptos" w:hAnsi="Aptos"/>
            <w:lang w:val="en-US"/>
          </w:rPr>
          <w:delText xml:space="preserve">will </w:delText>
        </w:r>
      </w:del>
      <w:ins w:author="Sugeet Miglani" w:date="2025-03-05T18:15:00Z" w16du:dateUtc="2025-03-06T02:15:00Z" w:id="260">
        <w:r w:rsidR="000F7D7A">
          <w:rPr>
            <w:rFonts w:ascii="Aptos" w:hAnsi="Aptos"/>
            <w:lang w:val="en-US"/>
          </w:rPr>
          <w:t xml:space="preserve">also </w:t>
        </w:r>
      </w:ins>
      <w:r w:rsidRPr="004B18BB" w:rsidR="00B806F0">
        <w:rPr>
          <w:rFonts w:ascii="Aptos" w:hAnsi="Aptos"/>
          <w:lang w:val="en-US"/>
        </w:rPr>
        <w:t xml:space="preserve">provide a notification of the </w:t>
      </w:r>
      <w:ins w:author="Sugeet Miglani" w:date="2025-03-05T18:16:00Z" w16du:dateUtc="2025-03-06T02:16:00Z" w:id="261">
        <w:r w:rsidR="000F7D7A">
          <w:rPr>
            <w:rFonts w:ascii="Aptos" w:hAnsi="Aptos"/>
            <w:lang w:val="en-US"/>
          </w:rPr>
          <w:t xml:space="preserve">start of the </w:t>
        </w:r>
      </w:ins>
      <w:r w:rsidR="00BC2436">
        <w:rPr>
          <w:rFonts w:ascii="Aptos" w:hAnsi="Aptos"/>
          <w:lang w:val="en-US"/>
        </w:rPr>
        <w:t>IA</w:t>
      </w:r>
      <w:r w:rsidRPr="004B18BB" w:rsidR="00B806F0">
        <w:rPr>
          <w:rFonts w:ascii="Aptos" w:hAnsi="Aptos"/>
          <w:lang w:val="en-US"/>
        </w:rPr>
        <w:t xml:space="preserve"> process </w:t>
      </w:r>
      <w:del w:author="Sugeet Miglani" w:date="2025-03-05T18:16:00Z" w16du:dateUtc="2025-03-06T02:16:00Z" w:id="262">
        <w:r w:rsidRPr="004B18BB" w:rsidDel="000F7D7A" w:rsidR="00451287">
          <w:rPr>
            <w:rFonts w:ascii="Aptos" w:hAnsi="Aptos"/>
            <w:lang w:val="en-US"/>
          </w:rPr>
          <w:delText xml:space="preserve">starting </w:delText>
        </w:r>
      </w:del>
      <w:r w:rsidRPr="004B18BB" w:rsidR="00B806F0">
        <w:rPr>
          <w:rFonts w:ascii="Aptos" w:hAnsi="Aptos"/>
          <w:lang w:val="en-US"/>
        </w:rPr>
        <w:t>as a brief letter</w:t>
      </w:r>
      <w:r w:rsidR="00765B8B">
        <w:rPr>
          <w:rFonts w:ascii="Aptos" w:hAnsi="Aptos"/>
          <w:lang w:val="en-US"/>
        </w:rPr>
        <w:t xml:space="preserve"> addressed</w:t>
      </w:r>
      <w:r w:rsidRPr="004B18BB" w:rsidR="00B806F0">
        <w:rPr>
          <w:rFonts w:ascii="Aptos" w:hAnsi="Aptos"/>
          <w:lang w:val="en-US"/>
        </w:rPr>
        <w:t xml:space="preserve"> </w:t>
      </w:r>
      <w:r w:rsidRPr="004B18BB" w:rsidR="00451287">
        <w:rPr>
          <w:rFonts w:ascii="Aptos" w:hAnsi="Aptos"/>
          <w:lang w:val="en-US"/>
        </w:rPr>
        <w:t xml:space="preserve">to the proponent. </w:t>
      </w:r>
      <w:del w:author="Sugeet Miglani" w:date="2025-03-05T18:15:00Z" w16du:dateUtc="2025-03-06T02:15:00Z" w:id="263">
        <w:r w:rsidDel="00100E1A" w:rsidR="00F01B1D">
          <w:rPr>
            <w:rFonts w:ascii="Aptos" w:hAnsi="Aptos"/>
            <w:lang w:val="en-US"/>
          </w:rPr>
          <w:delText>This specific</w:delText>
        </w:r>
        <w:r w:rsidRPr="004B18BB" w:rsidDel="00100E1A" w:rsidR="00451287">
          <w:rPr>
            <w:rFonts w:ascii="Aptos" w:hAnsi="Aptos"/>
            <w:lang w:val="en-US"/>
          </w:rPr>
          <w:delText xml:space="preserve"> date may not always be </w:delText>
        </w:r>
        <w:r w:rsidRPr="00CF6DF0" w:rsidDel="00100E1A" w:rsidR="00CF6DF0">
          <w:rPr>
            <w:rFonts w:ascii="Aptos" w:hAnsi="Aptos"/>
            <w:lang w:val="en-US"/>
          </w:rPr>
          <w:delText>clear</w:delText>
        </w:r>
        <w:r w:rsidDel="00100E1A" w:rsidR="00CF6DF0">
          <w:rPr>
            <w:rFonts w:ascii="Aptos" w:hAnsi="Aptos"/>
            <w:lang w:val="en-US"/>
          </w:rPr>
          <w:delText xml:space="preserve"> but</w:delText>
        </w:r>
        <w:r w:rsidDel="00100E1A" w:rsidR="00F01B1D">
          <w:rPr>
            <w:rFonts w:ascii="Aptos" w:hAnsi="Aptos"/>
            <w:lang w:val="en-US"/>
          </w:rPr>
          <w:delText xml:space="preserve"> is a very important </w:delText>
        </w:r>
        <w:r w:rsidDel="00100E1A" w:rsidR="00CF6DF0">
          <w:rPr>
            <w:rFonts w:ascii="Aptos" w:hAnsi="Aptos"/>
            <w:lang w:val="en-US"/>
          </w:rPr>
          <w:delText>variable</w:delText>
        </w:r>
        <w:r w:rsidRPr="004B18BB" w:rsidDel="00100E1A" w:rsidR="00451287">
          <w:rPr>
            <w:rFonts w:ascii="Aptos" w:hAnsi="Aptos"/>
            <w:lang w:val="en-US"/>
          </w:rPr>
          <w:delText xml:space="preserve">. </w:delText>
        </w:r>
      </w:del>
      <w:ins w:author="Sugeet Miglani" w:date="2025-03-05T18:17:00Z" w16du:dateUtc="2025-03-06T02:17:00Z" w:id="264">
        <w:r w:rsidR="00FA4AD7">
          <w:rPr>
            <w:rFonts w:ascii="Aptos" w:hAnsi="Aptos"/>
            <w:lang w:val="en-US"/>
          </w:rPr>
          <w:t>As there are many dates</w:t>
        </w:r>
        <w:r w:rsidR="00525230">
          <w:rPr>
            <w:rFonts w:ascii="Aptos" w:hAnsi="Aptos"/>
            <w:lang w:val="en-US"/>
          </w:rPr>
          <w:t xml:space="preserve"> for various steps of the process, it is important to note the most appropriate one. </w:t>
        </w:r>
      </w:ins>
      <w:r w:rsidRPr="004B18BB" w:rsidR="00451287">
        <w:rPr>
          <w:rFonts w:ascii="Aptos" w:hAnsi="Aptos"/>
          <w:lang w:val="en-US"/>
        </w:rPr>
        <w:t>For example, th</w:t>
      </w:r>
      <w:r w:rsidRPr="004B18BB" w:rsidR="0BDEBD42">
        <w:rPr>
          <w:rFonts w:ascii="Aptos" w:hAnsi="Aptos"/>
          <w:lang w:val="en-US"/>
        </w:rPr>
        <w:t xml:space="preserve">e federal (IAAC) registry landing page for each project </w:t>
      </w:r>
      <w:r w:rsidRPr="004B18BB" w:rsidR="26DB21A2">
        <w:rPr>
          <w:rFonts w:ascii="Aptos" w:hAnsi="Aptos"/>
          <w:lang w:val="en-US"/>
        </w:rPr>
        <w:t xml:space="preserve">mentions </w:t>
      </w:r>
      <w:r w:rsidRPr="004B18BB" w:rsidR="1EE61D7E">
        <w:rPr>
          <w:rFonts w:ascii="Aptos" w:hAnsi="Aptos"/>
          <w:lang w:val="en-US"/>
        </w:rPr>
        <w:t>a ‘</w:t>
      </w:r>
      <w:r w:rsidRPr="004B18BB" w:rsidR="26DB21A2">
        <w:rPr>
          <w:rFonts w:ascii="Aptos" w:hAnsi="Aptos"/>
          <w:lang w:val="en-US"/>
        </w:rPr>
        <w:t>start date</w:t>
      </w:r>
      <w:r w:rsidRPr="004B18BB" w:rsidR="61E02D78">
        <w:rPr>
          <w:rFonts w:ascii="Aptos" w:hAnsi="Aptos"/>
          <w:lang w:val="en-US"/>
        </w:rPr>
        <w:t xml:space="preserve">’ which </w:t>
      </w:r>
      <w:r w:rsidRPr="004B18BB" w:rsidR="61E02D78">
        <w:rPr>
          <w:rFonts w:ascii="Aptos" w:hAnsi="Aptos"/>
          <w:i/>
          <w:lang w:val="en-US"/>
        </w:rPr>
        <w:t>may</w:t>
      </w:r>
      <w:r w:rsidRPr="004B18BB" w:rsidR="26DB21A2">
        <w:rPr>
          <w:rFonts w:ascii="Aptos" w:hAnsi="Aptos"/>
          <w:lang w:val="en-US"/>
        </w:rPr>
        <w:t xml:space="preserve"> be the date when IAAC starts reviewing information provided by the proponent. However, </w:t>
      </w:r>
      <w:ins w:author="Sugeet Miglani" w:date="2025-03-05T18:17:00Z" w16du:dateUtc="2025-03-06T02:17:00Z" w:id="265">
        <w:r w:rsidR="00A17A7B">
          <w:rPr>
            <w:rFonts w:ascii="Aptos" w:hAnsi="Aptos"/>
            <w:lang w:val="en-US"/>
          </w:rPr>
          <w:t xml:space="preserve">as </w:t>
        </w:r>
      </w:ins>
      <w:r w:rsidRPr="004B18BB" w:rsidR="26DB21A2">
        <w:rPr>
          <w:rFonts w:ascii="Aptos" w:hAnsi="Aptos"/>
          <w:lang w:val="en-US"/>
        </w:rPr>
        <w:t>we are looking for the date when the proponent</w:t>
      </w:r>
      <w:r w:rsidRPr="004B18BB" w:rsidR="004E181F">
        <w:rPr>
          <w:rFonts w:ascii="Aptos" w:hAnsi="Aptos"/>
          <w:lang w:val="en-US"/>
        </w:rPr>
        <w:t xml:space="preserve">’s </w:t>
      </w:r>
      <w:r w:rsidRPr="004B18BB" w:rsidR="559570DB">
        <w:rPr>
          <w:rFonts w:ascii="Aptos" w:hAnsi="Aptos"/>
          <w:lang w:val="en-US"/>
        </w:rPr>
        <w:t>first document (project description)</w:t>
      </w:r>
      <w:r w:rsidRPr="004B18BB" w:rsidR="004E181F">
        <w:rPr>
          <w:rFonts w:ascii="Aptos" w:hAnsi="Aptos"/>
          <w:lang w:val="en-US"/>
        </w:rPr>
        <w:t xml:space="preserve"> was </w:t>
      </w:r>
      <w:r w:rsidRPr="004B18BB" w:rsidR="00EF39B6">
        <w:rPr>
          <w:rFonts w:ascii="Aptos" w:hAnsi="Aptos"/>
          <w:lang w:val="en-US"/>
        </w:rPr>
        <w:t>received by the regulator</w:t>
      </w:r>
      <w:r w:rsidR="006E1217">
        <w:rPr>
          <w:rFonts w:ascii="Aptos" w:hAnsi="Aptos"/>
          <w:lang w:val="en-US"/>
        </w:rPr>
        <w:t xml:space="preserve">, </w:t>
      </w:r>
      <w:del w:author="Sugeet Miglani" w:date="2025-03-05T18:18:00Z" w16du:dateUtc="2025-03-06T02:18:00Z" w:id="266">
        <w:r w:rsidDel="00A17A7B" w:rsidR="006E1217">
          <w:rPr>
            <w:rFonts w:ascii="Aptos" w:hAnsi="Aptos"/>
            <w:lang w:val="en-US"/>
          </w:rPr>
          <w:delText>so this should be double checked with the date listed in the document PDF</w:delText>
        </w:r>
      </w:del>
      <w:ins w:author="Sugeet Miglani" w:date="2025-03-05T18:18:00Z" w16du:dateUtc="2025-03-06T02:18:00Z" w:id="267">
        <w:r w:rsidR="00A17A7B">
          <w:rPr>
            <w:rFonts w:ascii="Aptos" w:hAnsi="Aptos"/>
            <w:lang w:val="en-US"/>
          </w:rPr>
          <w:t xml:space="preserve">this information should be sourced from the </w:t>
        </w:r>
        <w:r w:rsidR="005F611F">
          <w:rPr>
            <w:rFonts w:ascii="Aptos" w:hAnsi="Aptos"/>
            <w:lang w:val="en-US"/>
          </w:rPr>
          <w:t>corresponding document directly</w:t>
        </w:r>
      </w:ins>
      <w:r w:rsidRPr="004B18BB" w:rsidR="19E202C1">
        <w:rPr>
          <w:rFonts w:ascii="Aptos" w:hAnsi="Aptos"/>
          <w:lang w:val="en-US"/>
        </w:rPr>
        <w:t xml:space="preserve">. </w:t>
      </w:r>
      <w:r w:rsidRPr="004B18BB" w:rsidR="224EC6DB">
        <w:rPr>
          <w:rFonts w:ascii="Aptos" w:hAnsi="Aptos"/>
          <w:lang w:val="en-US"/>
        </w:rPr>
        <w:t xml:space="preserve">An example is provided in the </w:t>
      </w:r>
      <w:r w:rsidRPr="004B18BB" w:rsidR="19E202C1">
        <w:rPr>
          <w:rFonts w:ascii="Aptos" w:hAnsi="Aptos"/>
          <w:lang w:val="en-US"/>
        </w:rPr>
        <w:t xml:space="preserve">screenshots in Appendix A below. </w:t>
      </w:r>
      <w:ins w:author="Sugeet Miglani" w:date="2025-03-05T18:19:00Z" w16du:dateUtc="2025-03-06T02:19:00Z" w:id="268">
        <w:r w:rsidR="00D2663A">
          <w:rPr>
            <w:rFonts w:ascii="Aptos" w:hAnsi="Aptos"/>
            <w:lang w:val="en-US"/>
          </w:rPr>
          <w:t xml:space="preserve">In that case, the project start date should be noted as </w:t>
        </w:r>
        <w:r w:rsidR="004901A1">
          <w:rPr>
            <w:rFonts w:ascii="Aptos" w:hAnsi="Aptos"/>
            <w:lang w:val="en-US"/>
          </w:rPr>
          <w:t>06-23-2017 (and not 0</w:t>
        </w:r>
      </w:ins>
      <w:ins w:author="Sugeet Miglani" w:date="2025-03-05T18:20:00Z" w16du:dateUtc="2025-03-06T02:20:00Z" w:id="269">
        <w:r w:rsidR="004901A1">
          <w:rPr>
            <w:rFonts w:ascii="Aptos" w:hAnsi="Aptos"/>
            <w:lang w:val="en-US"/>
          </w:rPr>
          <w:t>9</w:t>
        </w:r>
      </w:ins>
      <w:ins w:author="Sugeet Miglani" w:date="2025-03-05T18:19:00Z" w16du:dateUtc="2025-03-06T02:19:00Z" w:id="270">
        <w:r w:rsidR="004901A1">
          <w:rPr>
            <w:rFonts w:ascii="Aptos" w:hAnsi="Aptos"/>
            <w:lang w:val="en-US"/>
          </w:rPr>
          <w:t xml:space="preserve">-01-2017). </w:t>
        </w:r>
      </w:ins>
      <w:r w:rsidRPr="004B18BB" w:rsidR="19E202C1">
        <w:rPr>
          <w:rFonts w:ascii="Aptos" w:hAnsi="Aptos"/>
          <w:lang w:val="en-US"/>
        </w:rPr>
        <w:t>There might be similar nuances in other registries to watch out for.</w:t>
      </w:r>
      <w:r w:rsidR="00516564">
        <w:rPr>
          <w:rFonts w:ascii="Aptos" w:hAnsi="Aptos"/>
          <w:lang w:val="en-US"/>
        </w:rPr>
        <w:t xml:space="preserve"> If a project description</w:t>
      </w:r>
      <w:r w:rsidR="00E33B36">
        <w:rPr>
          <w:rFonts w:ascii="Aptos" w:hAnsi="Aptos"/>
          <w:lang w:val="en-US"/>
        </w:rPr>
        <w:t xml:space="preserve"> submission date is not available</w:t>
      </w:r>
      <w:r w:rsidR="00E44905">
        <w:rPr>
          <w:rFonts w:ascii="Aptos" w:hAnsi="Aptos"/>
          <w:lang w:val="en-US"/>
        </w:rPr>
        <w:t xml:space="preserve"> or </w:t>
      </w:r>
      <w:r w:rsidR="000971DC">
        <w:rPr>
          <w:rFonts w:ascii="Aptos" w:hAnsi="Aptos"/>
          <w:lang w:val="en-US"/>
        </w:rPr>
        <w:t>was not submitted</w:t>
      </w:r>
      <w:r w:rsidR="00E33B36">
        <w:rPr>
          <w:rFonts w:ascii="Aptos" w:hAnsi="Aptos"/>
          <w:lang w:val="en-US"/>
        </w:rPr>
        <w:t>, please note the date when the</w:t>
      </w:r>
      <w:r w:rsidR="005D77C1">
        <w:rPr>
          <w:rFonts w:ascii="Aptos" w:hAnsi="Aptos"/>
          <w:lang w:val="en-US"/>
        </w:rPr>
        <w:t xml:space="preserve"> earliest available subsequent document (such as the</w:t>
      </w:r>
      <w:r w:rsidR="00624E80">
        <w:rPr>
          <w:rFonts w:ascii="Aptos" w:hAnsi="Aptos"/>
          <w:lang w:val="en-US"/>
        </w:rPr>
        <w:t xml:space="preserve"> regulator’s notice of the start of assessment, invitation to public for comments on the description, </w:t>
      </w:r>
      <w:r w:rsidR="0060595B">
        <w:rPr>
          <w:rFonts w:ascii="Aptos" w:hAnsi="Aptos"/>
          <w:lang w:val="en-US"/>
        </w:rPr>
        <w:t>the</w:t>
      </w:r>
      <w:r w:rsidR="00E33B36">
        <w:rPr>
          <w:rFonts w:ascii="Aptos" w:hAnsi="Aptos"/>
          <w:lang w:val="en-US"/>
        </w:rPr>
        <w:t xml:space="preserve"> EIS</w:t>
      </w:r>
      <w:r w:rsidR="0060595B">
        <w:rPr>
          <w:rFonts w:ascii="Aptos" w:hAnsi="Aptos"/>
          <w:lang w:val="en-US"/>
        </w:rPr>
        <w:t xml:space="preserve">, etc.) </w:t>
      </w:r>
      <w:r w:rsidR="00E33B36">
        <w:rPr>
          <w:rFonts w:ascii="Aptos" w:hAnsi="Aptos"/>
          <w:lang w:val="en-US"/>
        </w:rPr>
        <w:t>was submitted</w:t>
      </w:r>
      <w:r w:rsidR="000971DC">
        <w:rPr>
          <w:rFonts w:ascii="Aptos" w:hAnsi="Aptos"/>
          <w:lang w:val="en-US"/>
        </w:rPr>
        <w:t xml:space="preserve"> instead. </w:t>
      </w:r>
    </w:p>
    <w:p w:rsidR="0073540E" w:rsidP="004B18BB" w:rsidRDefault="005E5137" w14:paraId="262C4FAA" w14:textId="02E7F904">
      <w:pPr>
        <w:numPr>
          <w:ilvl w:val="1"/>
          <w:numId w:val="10"/>
        </w:numPr>
        <w:spacing w:line="240" w:lineRule="auto"/>
        <w:rPr>
          <w:rFonts w:ascii="Aptos" w:hAnsi="Aptos"/>
          <w:lang w:val="en-US"/>
        </w:rPr>
      </w:pPr>
      <w:r w:rsidRPr="004B18BB">
        <w:rPr>
          <w:rFonts w:ascii="Aptos" w:hAnsi="Aptos"/>
          <w:lang w:val="en-US"/>
        </w:rPr>
        <w:t xml:space="preserve">In cases where only a month and year is given, </w:t>
      </w:r>
      <w:r w:rsidRPr="004B18BB" w:rsidR="00345FA1">
        <w:rPr>
          <w:rFonts w:ascii="Aptos" w:hAnsi="Aptos"/>
          <w:lang w:val="en-US"/>
        </w:rPr>
        <w:t>the reviewer will enter the 15</w:t>
      </w:r>
      <w:r w:rsidRPr="004B18BB" w:rsidR="00345FA1">
        <w:rPr>
          <w:rFonts w:ascii="Aptos" w:hAnsi="Aptos"/>
          <w:vertAlign w:val="superscript"/>
          <w:lang w:val="en-US"/>
        </w:rPr>
        <w:t>th</w:t>
      </w:r>
      <w:r w:rsidRPr="004B18BB" w:rsidR="00345FA1">
        <w:rPr>
          <w:rFonts w:ascii="Aptos" w:hAnsi="Aptos"/>
          <w:lang w:val="en-US"/>
        </w:rPr>
        <w:t xml:space="preserve"> </w:t>
      </w:r>
      <w:r w:rsidRPr="004B18BB" w:rsidR="00747956">
        <w:rPr>
          <w:rFonts w:ascii="Aptos" w:hAnsi="Aptos"/>
          <w:lang w:val="en-US"/>
        </w:rPr>
        <w:t xml:space="preserve">(middle) </w:t>
      </w:r>
      <w:r w:rsidRPr="004B18BB" w:rsidR="00345FA1">
        <w:rPr>
          <w:rFonts w:ascii="Aptos" w:hAnsi="Aptos"/>
          <w:lang w:val="en-US"/>
        </w:rPr>
        <w:t>date of the month</w:t>
      </w:r>
      <w:r w:rsidRPr="004B18BB" w:rsidR="00237321">
        <w:rPr>
          <w:rFonts w:ascii="Aptos" w:hAnsi="Aptos"/>
          <w:lang w:val="en-US"/>
        </w:rPr>
        <w:t>.</w:t>
      </w:r>
    </w:p>
    <w:p w:rsidRPr="004B18BB" w:rsidR="000971DC" w:rsidP="004B18BB" w:rsidRDefault="008A35F7" w14:paraId="46081EA9" w14:textId="793B6253">
      <w:pPr>
        <w:numPr>
          <w:ilvl w:val="1"/>
          <w:numId w:val="10"/>
        </w:numPr>
        <w:spacing w:line="240" w:lineRule="auto"/>
        <w:rPr>
          <w:rFonts w:ascii="Aptos" w:hAnsi="Aptos"/>
          <w:lang w:val="en-US"/>
        </w:rPr>
      </w:pPr>
      <w:r>
        <w:rPr>
          <w:rFonts w:ascii="Aptos" w:hAnsi="Aptos"/>
          <w:lang w:val="en-US"/>
        </w:rPr>
        <w:t>For older projects where physical copies of project</w:t>
      </w:r>
      <w:r w:rsidR="002C226A">
        <w:rPr>
          <w:rFonts w:ascii="Aptos" w:hAnsi="Aptos"/>
          <w:lang w:val="en-US"/>
        </w:rPr>
        <w:t xml:space="preserve"> documents were submitted to the relevant </w:t>
      </w:r>
      <w:r w:rsidR="00866D79">
        <w:rPr>
          <w:rFonts w:ascii="Aptos" w:hAnsi="Aptos"/>
          <w:lang w:val="en-US"/>
        </w:rPr>
        <w:t>regulator</w:t>
      </w:r>
      <w:r w:rsidR="002C226A">
        <w:rPr>
          <w:rFonts w:ascii="Aptos" w:hAnsi="Aptos"/>
          <w:lang w:val="en-US"/>
        </w:rPr>
        <w:t>, there may be delay between the dispatch of documents by the proponent and their rece</w:t>
      </w:r>
      <w:r w:rsidR="00866D79">
        <w:rPr>
          <w:rFonts w:ascii="Aptos" w:hAnsi="Aptos"/>
          <w:lang w:val="en-US"/>
        </w:rPr>
        <w:t>ipt by the regulator. This may be especially true for projects in the territories which</w:t>
      </w:r>
      <w:r w:rsidR="00AD4265">
        <w:rPr>
          <w:rFonts w:ascii="Aptos" w:hAnsi="Aptos"/>
          <w:lang w:val="en-US"/>
        </w:rPr>
        <w:t xml:space="preserve"> have longer lead times for mail service. In such cases, please note the date that the documents were </w:t>
      </w:r>
      <w:r w:rsidRPr="00D34EB1" w:rsidR="00AD4265">
        <w:rPr>
          <w:rFonts w:ascii="Aptos" w:hAnsi="Aptos"/>
          <w:i/>
          <w:iCs/>
          <w:u w:val="single"/>
          <w:lang w:val="en-US"/>
        </w:rPr>
        <w:t>received</w:t>
      </w:r>
      <w:r w:rsidR="00AD4265">
        <w:rPr>
          <w:rFonts w:ascii="Aptos" w:hAnsi="Aptos"/>
          <w:lang w:val="en-US"/>
        </w:rPr>
        <w:t xml:space="preserve"> by the regulator. This is often reported in the registry and </w:t>
      </w:r>
      <w:r w:rsidR="009000AE">
        <w:rPr>
          <w:rFonts w:ascii="Aptos" w:hAnsi="Aptos"/>
          <w:lang w:val="en-US"/>
        </w:rPr>
        <w:t xml:space="preserve">is also stamped </w:t>
      </w:r>
      <w:r w:rsidR="00461E75">
        <w:rPr>
          <w:rFonts w:ascii="Aptos" w:hAnsi="Aptos"/>
          <w:lang w:val="en-US"/>
        </w:rPr>
        <w:t>on the documents which are subsequently scanned and uploaded to the registry.</w:t>
      </w:r>
    </w:p>
    <w:p w:rsidRPr="004B18BB" w:rsidR="00F073BF" w:rsidP="00876C90" w:rsidRDefault="00A9405D" w14:paraId="6A0F96CB" w14:textId="5B6BCDBA">
      <w:pPr>
        <w:numPr>
          <w:ilvl w:val="0"/>
          <w:numId w:val="9"/>
        </w:numPr>
        <w:spacing w:line="240" w:lineRule="auto"/>
        <w:rPr>
          <w:rFonts w:ascii="Aptos" w:hAnsi="Aptos"/>
        </w:rPr>
      </w:pPr>
      <w:r w:rsidRPr="004B18BB">
        <w:rPr>
          <w:rFonts w:ascii="Aptos" w:hAnsi="Aptos"/>
          <w:b/>
        </w:rPr>
        <w:t>Project approved date</w:t>
      </w:r>
      <w:r w:rsidRPr="004B18BB" w:rsidR="00F073BF">
        <w:rPr>
          <w:rFonts w:ascii="Aptos" w:hAnsi="Aptos"/>
        </w:rPr>
        <w:t xml:space="preserve"> (</w:t>
      </w:r>
      <w:del w:author="Sugeet Miglani" w:date="2025-03-05T17:49:00Z" w16du:dateUtc="2025-03-06T01:49:00Z" w:id="271">
        <w:r w:rsidRPr="004B18BB" w:rsidDel="00236090" w:rsidR="00F073BF">
          <w:rPr>
            <w:rFonts w:ascii="Aptos" w:hAnsi="Aptos"/>
          </w:rPr>
          <w:delText>YYYY-</w:delText>
        </w:r>
      </w:del>
      <w:commentRangeStart w:id="272"/>
      <w:r w:rsidRPr="004B18BB" w:rsidR="00F073BF">
        <w:rPr>
          <w:rFonts w:ascii="Aptos" w:hAnsi="Aptos"/>
        </w:rPr>
        <w:t>MM</w:t>
      </w:r>
      <w:commentRangeEnd w:id="272"/>
      <w:r w:rsidR="003E2B46">
        <w:rPr>
          <w:rStyle w:val="CommentReference"/>
        </w:rPr>
        <w:commentReference w:id="272"/>
      </w:r>
      <w:r w:rsidRPr="004B18BB" w:rsidR="00F073BF">
        <w:rPr>
          <w:rFonts w:ascii="Aptos" w:hAnsi="Aptos"/>
        </w:rPr>
        <w:t>-DD</w:t>
      </w:r>
      <w:ins w:author="Sugeet Miglani" w:date="2025-03-05T17:49:00Z" w16du:dateUtc="2025-03-06T01:49:00Z" w:id="273">
        <w:r w:rsidR="00236090">
          <w:rPr>
            <w:rFonts w:ascii="Aptos" w:hAnsi="Aptos"/>
          </w:rPr>
          <w:t>-YYYY</w:t>
        </w:r>
      </w:ins>
      <w:r w:rsidRPr="004B18BB" w:rsidR="00F073BF">
        <w:rPr>
          <w:rFonts w:ascii="Aptos" w:hAnsi="Aptos"/>
        </w:rPr>
        <w:t>)</w:t>
      </w:r>
      <w:r w:rsidRPr="004B18BB" w:rsidR="00F67BF6">
        <w:rPr>
          <w:rFonts w:ascii="Aptos" w:hAnsi="Aptos"/>
        </w:rPr>
        <w:t>,</w:t>
      </w:r>
      <w:r w:rsidRPr="004B18BB" w:rsidR="00F073BF">
        <w:rPr>
          <w:rFonts w:ascii="Aptos" w:hAnsi="Aptos"/>
        </w:rPr>
        <w:t xml:space="preserve"> </w:t>
      </w:r>
      <w:r w:rsidRPr="004B18BB" w:rsidR="00F67BF6">
        <w:rPr>
          <w:rFonts w:ascii="Aptos" w:hAnsi="Aptos"/>
        </w:rPr>
        <w:t>if applicable</w:t>
      </w:r>
    </w:p>
    <w:p w:rsidRPr="004B18BB" w:rsidR="00BD5394" w:rsidP="004B18BB" w:rsidRDefault="00320D9B" w14:paraId="2BE82901" w14:textId="087B1F67">
      <w:pPr>
        <w:numPr>
          <w:ilvl w:val="1"/>
          <w:numId w:val="10"/>
        </w:numPr>
        <w:spacing w:line="240" w:lineRule="auto"/>
        <w:rPr>
          <w:rFonts w:ascii="Aptos" w:hAnsi="Aptos"/>
          <w:lang w:val="en-US"/>
        </w:rPr>
      </w:pPr>
      <w:r w:rsidRPr="004B18BB">
        <w:rPr>
          <w:rFonts w:ascii="Aptos" w:hAnsi="Aptos"/>
          <w:lang w:val="en-US"/>
        </w:rPr>
        <w:t xml:space="preserve">The </w:t>
      </w:r>
      <w:r w:rsidR="00BC2436">
        <w:rPr>
          <w:rFonts w:ascii="Aptos" w:hAnsi="Aptos"/>
          <w:lang w:val="en-US"/>
        </w:rPr>
        <w:t>IA</w:t>
      </w:r>
      <w:r w:rsidRPr="004B18BB">
        <w:rPr>
          <w:rFonts w:ascii="Aptos" w:hAnsi="Aptos"/>
          <w:lang w:val="en-US"/>
        </w:rPr>
        <w:t xml:space="preserve"> process ends when a regulator decision statement </w:t>
      </w:r>
      <w:r w:rsidRPr="004B18BB" w:rsidR="00D9473E">
        <w:rPr>
          <w:rFonts w:ascii="Aptos" w:hAnsi="Aptos"/>
          <w:lang w:val="en-US"/>
        </w:rPr>
        <w:t>is issued to the proponent, usually</w:t>
      </w:r>
      <w:r w:rsidRPr="004B18BB" w:rsidR="001F49BD">
        <w:rPr>
          <w:rFonts w:ascii="Aptos" w:hAnsi="Aptos"/>
          <w:lang w:val="en-US"/>
        </w:rPr>
        <w:t xml:space="preserve"> </w:t>
      </w:r>
      <w:del w:author="Sugeet Miglani" w:date="2025-03-05T18:22:00Z" w16du:dateUtc="2025-03-06T02:22:00Z" w:id="274">
        <w:r w:rsidRPr="004B18BB" w:rsidDel="00726B12" w:rsidR="001F49BD">
          <w:rPr>
            <w:rFonts w:ascii="Aptos" w:hAnsi="Aptos"/>
            <w:lang w:val="en-US"/>
          </w:rPr>
          <w:delText>on behalf of a</w:delText>
        </w:r>
      </w:del>
      <w:ins w:author="Sugeet Miglani" w:date="2025-03-05T18:22:00Z" w16du:dateUtc="2025-03-06T02:22:00Z" w:id="275">
        <w:r w:rsidR="00726B12">
          <w:rPr>
            <w:rFonts w:ascii="Aptos" w:hAnsi="Aptos"/>
            <w:lang w:val="en-US"/>
          </w:rPr>
          <w:t>by the</w:t>
        </w:r>
      </w:ins>
      <w:r w:rsidRPr="004B18BB" w:rsidR="001F49BD">
        <w:rPr>
          <w:rFonts w:ascii="Aptos" w:hAnsi="Aptos"/>
          <w:lang w:val="en-US"/>
        </w:rPr>
        <w:t xml:space="preserve"> Minister that oversees the </w:t>
      </w:r>
      <w:r w:rsidR="00BC2436">
        <w:rPr>
          <w:rFonts w:ascii="Aptos" w:hAnsi="Aptos"/>
          <w:lang w:val="en-US"/>
        </w:rPr>
        <w:t>IA</w:t>
      </w:r>
      <w:r w:rsidRPr="004B18BB" w:rsidR="001F49BD">
        <w:rPr>
          <w:rFonts w:ascii="Aptos" w:hAnsi="Aptos"/>
          <w:lang w:val="en-US"/>
        </w:rPr>
        <w:t xml:space="preserve"> regime in that jurisdiction</w:t>
      </w:r>
      <w:r w:rsidRPr="004B18BB" w:rsidR="00D9473E">
        <w:rPr>
          <w:rFonts w:ascii="Aptos" w:hAnsi="Aptos"/>
          <w:lang w:val="en-US"/>
        </w:rPr>
        <w:t xml:space="preserve">. </w:t>
      </w:r>
      <w:r w:rsidRPr="01447C8C" w:rsidR="00A67410">
        <w:rPr>
          <w:rFonts w:ascii="Aptos" w:hAnsi="Aptos"/>
          <w:lang w:val="en-US"/>
        </w:rPr>
        <w:t xml:space="preserve">If a decision statement cannot be located, a </w:t>
      </w:r>
      <w:r w:rsidRPr="01447C8C" w:rsidR="00BE323B">
        <w:rPr>
          <w:rFonts w:ascii="Aptos" w:hAnsi="Aptos"/>
          <w:lang w:val="en-US"/>
        </w:rPr>
        <w:t xml:space="preserve">review panel recommendation report (applicable to certain projects assessed under </w:t>
      </w:r>
      <w:r w:rsidRPr="004B18BB" w:rsidR="00BE323B">
        <w:rPr>
          <w:rFonts w:ascii="Aptos" w:hAnsi="Aptos"/>
          <w:i/>
          <w:lang w:val="en-US"/>
        </w:rPr>
        <w:t>CEAA 1992</w:t>
      </w:r>
      <w:r w:rsidRPr="01447C8C" w:rsidR="00BE323B">
        <w:rPr>
          <w:rFonts w:ascii="Aptos" w:hAnsi="Aptos"/>
          <w:lang w:val="en-US"/>
        </w:rPr>
        <w:t xml:space="preserve"> and </w:t>
      </w:r>
      <w:r w:rsidRPr="004B18BB" w:rsidR="00BE323B">
        <w:rPr>
          <w:rFonts w:ascii="Aptos" w:hAnsi="Aptos"/>
          <w:i/>
          <w:lang w:val="en-US"/>
        </w:rPr>
        <w:t>CEAA 2012</w:t>
      </w:r>
      <w:r w:rsidRPr="01447C8C" w:rsidR="00BE323B">
        <w:rPr>
          <w:rFonts w:ascii="Aptos" w:hAnsi="Aptos"/>
          <w:lang w:val="en-US"/>
        </w:rPr>
        <w:t xml:space="preserve">) </w:t>
      </w:r>
      <w:r w:rsidRPr="01447C8C" w:rsidR="00256CC5">
        <w:rPr>
          <w:rFonts w:ascii="Aptos" w:hAnsi="Aptos"/>
          <w:lang w:val="en-US"/>
        </w:rPr>
        <w:t>will suffice for extracting an approval</w:t>
      </w:r>
      <w:r w:rsidRPr="01447C8C" w:rsidR="00983402">
        <w:rPr>
          <w:rFonts w:ascii="Aptos" w:hAnsi="Aptos"/>
          <w:lang w:val="en-US"/>
        </w:rPr>
        <w:t>/rejection</w:t>
      </w:r>
      <w:r w:rsidRPr="01447C8C" w:rsidR="00256CC5">
        <w:rPr>
          <w:rFonts w:ascii="Aptos" w:hAnsi="Aptos"/>
          <w:lang w:val="en-US"/>
        </w:rPr>
        <w:t xml:space="preserve"> date. </w:t>
      </w:r>
      <w:r w:rsidRPr="004B18BB" w:rsidR="00D9473E">
        <w:rPr>
          <w:rFonts w:ascii="Aptos" w:hAnsi="Aptos"/>
          <w:lang w:val="en-US"/>
        </w:rPr>
        <w:t xml:space="preserve">Reviewers should ensure that the </w:t>
      </w:r>
      <w:r w:rsidRPr="004B18BB" w:rsidR="00665931">
        <w:rPr>
          <w:rFonts w:ascii="Aptos" w:hAnsi="Aptos"/>
          <w:lang w:val="en-US"/>
        </w:rPr>
        <w:t xml:space="preserve">decision statement corresponds to </w:t>
      </w:r>
      <w:r w:rsidRPr="004B18BB" w:rsidR="00665931">
        <w:rPr>
          <w:rFonts w:ascii="Aptos" w:hAnsi="Aptos"/>
          <w:lang w:val="en-US"/>
        </w:rPr>
        <w:t xml:space="preserve">the </w:t>
      </w:r>
      <w:r w:rsidRPr="004B18BB" w:rsidR="001D28EC">
        <w:rPr>
          <w:rFonts w:ascii="Aptos" w:hAnsi="Aptos"/>
          <w:lang w:val="en-US"/>
        </w:rPr>
        <w:t>appropriate jurisdiction</w:t>
      </w:r>
      <w:r w:rsidRPr="01447C8C" w:rsidR="00145E25">
        <w:rPr>
          <w:rFonts w:ascii="Aptos" w:hAnsi="Aptos"/>
          <w:lang w:val="en-US"/>
        </w:rPr>
        <w:t xml:space="preserve"> and reflects the </w:t>
      </w:r>
      <w:r w:rsidRPr="004B18BB" w:rsidR="00145E25">
        <w:rPr>
          <w:rFonts w:ascii="Aptos" w:hAnsi="Aptos"/>
          <w:b/>
          <w:lang w:val="en-US"/>
        </w:rPr>
        <w:t>date of issuance</w:t>
      </w:r>
      <w:r w:rsidRPr="01447C8C" w:rsidR="0036357E">
        <w:rPr>
          <w:rFonts w:ascii="Aptos" w:hAnsi="Aptos"/>
          <w:lang w:val="en-US"/>
        </w:rPr>
        <w:t xml:space="preserve">, not the date </w:t>
      </w:r>
      <w:r w:rsidRPr="01447C8C" w:rsidR="00983402">
        <w:rPr>
          <w:rFonts w:ascii="Aptos" w:hAnsi="Aptos"/>
          <w:lang w:val="en-US"/>
        </w:rPr>
        <w:t>when</w:t>
      </w:r>
      <w:r w:rsidRPr="01447C8C" w:rsidR="0036357E">
        <w:rPr>
          <w:rFonts w:ascii="Aptos" w:hAnsi="Aptos"/>
          <w:lang w:val="en-US"/>
        </w:rPr>
        <w:t xml:space="preserve"> the letter may have been posted to the public registry.</w:t>
      </w:r>
    </w:p>
    <w:p w:rsidRPr="004B18BB" w:rsidR="006540F6" w:rsidP="004B18BB" w:rsidRDefault="00BD5394" w14:paraId="55C67E6B" w14:textId="3C161ADC">
      <w:pPr>
        <w:numPr>
          <w:ilvl w:val="1"/>
          <w:numId w:val="10"/>
        </w:numPr>
        <w:spacing w:line="240" w:lineRule="auto"/>
        <w:rPr>
          <w:rFonts w:ascii="Aptos" w:hAnsi="Aptos"/>
        </w:rPr>
      </w:pPr>
      <w:r w:rsidRPr="004B18BB">
        <w:rPr>
          <w:rFonts w:ascii="Aptos" w:hAnsi="Aptos"/>
        </w:rPr>
        <w:t xml:space="preserve">Example: </w:t>
      </w:r>
      <w:r w:rsidRPr="004B18BB" w:rsidR="00442866">
        <w:rPr>
          <w:rFonts w:ascii="Aptos" w:hAnsi="Aptos"/>
        </w:rPr>
        <w:t xml:space="preserve">the Mt. Milligan Mine was assessed </w:t>
      </w:r>
      <w:r w:rsidRPr="004B18BB" w:rsidR="00DB62CD">
        <w:rPr>
          <w:rFonts w:ascii="Aptos" w:hAnsi="Aptos"/>
        </w:rPr>
        <w:t xml:space="preserve">under </w:t>
      </w:r>
      <w:r w:rsidRPr="004B18BB" w:rsidR="00DB62CD">
        <w:rPr>
          <w:rFonts w:ascii="Aptos" w:hAnsi="Aptos"/>
          <w:i/>
        </w:rPr>
        <w:t>CEAA 2012</w:t>
      </w:r>
      <w:r w:rsidRPr="004B18BB" w:rsidR="00DB62CD">
        <w:rPr>
          <w:rFonts w:ascii="Aptos" w:hAnsi="Aptos"/>
        </w:rPr>
        <w:t xml:space="preserve"> </w:t>
      </w:r>
      <w:r w:rsidRPr="004B18BB" w:rsidR="00E07181">
        <w:rPr>
          <w:rFonts w:ascii="Aptos" w:hAnsi="Aptos"/>
        </w:rPr>
        <w:t xml:space="preserve">(approved </w:t>
      </w:r>
      <w:r w:rsidR="00D372D1">
        <w:rPr>
          <w:rFonts w:ascii="Aptos" w:hAnsi="Aptos"/>
        </w:rPr>
        <w:t xml:space="preserve">by IAAC </w:t>
      </w:r>
      <w:r w:rsidRPr="004B18BB" w:rsidR="00E07181">
        <w:rPr>
          <w:rFonts w:ascii="Aptos" w:hAnsi="Aptos"/>
        </w:rPr>
        <w:t xml:space="preserve">on </w:t>
      </w:r>
      <w:r w:rsidRPr="004B18BB" w:rsidR="004778DF">
        <w:rPr>
          <w:rFonts w:ascii="Aptos" w:hAnsi="Aptos"/>
        </w:rPr>
        <w:t xml:space="preserve">2009-12-01) </w:t>
      </w:r>
      <w:r w:rsidRPr="004B18BB" w:rsidR="00DB62CD">
        <w:rPr>
          <w:rFonts w:ascii="Aptos" w:hAnsi="Aptos"/>
        </w:rPr>
        <w:t>and t</w:t>
      </w:r>
      <w:r w:rsidRPr="004B18BB" w:rsidR="00CC1998">
        <w:rPr>
          <w:rFonts w:ascii="Aptos" w:hAnsi="Aptos"/>
        </w:rPr>
        <w:t>he BC</w:t>
      </w:r>
      <w:r w:rsidRPr="004B18BB" w:rsidR="00CC1998">
        <w:rPr>
          <w:rFonts w:ascii="Aptos" w:hAnsi="Aptos"/>
          <w:i/>
        </w:rPr>
        <w:t xml:space="preserve"> EAA 2002</w:t>
      </w:r>
      <w:r w:rsidRPr="004B18BB" w:rsidR="00CC1998">
        <w:rPr>
          <w:rFonts w:ascii="Aptos" w:hAnsi="Aptos"/>
        </w:rPr>
        <w:t xml:space="preserve"> (approved </w:t>
      </w:r>
      <w:r w:rsidR="00D372D1">
        <w:rPr>
          <w:rFonts w:ascii="Aptos" w:hAnsi="Aptos"/>
        </w:rPr>
        <w:t xml:space="preserve">by BCEAO </w:t>
      </w:r>
      <w:r w:rsidRPr="004B18BB" w:rsidR="00CC1998">
        <w:rPr>
          <w:rFonts w:ascii="Aptos" w:hAnsi="Aptos"/>
        </w:rPr>
        <w:t xml:space="preserve">on </w:t>
      </w:r>
      <w:r w:rsidRPr="004B18BB" w:rsidR="00E07181">
        <w:rPr>
          <w:rFonts w:ascii="Aptos" w:hAnsi="Aptos"/>
        </w:rPr>
        <w:t>2009-02-26)</w:t>
      </w:r>
      <w:r w:rsidR="00D372D1">
        <w:rPr>
          <w:rFonts w:ascii="Aptos" w:hAnsi="Aptos"/>
        </w:rPr>
        <w:t>. This project has a separate row in the</w:t>
      </w:r>
      <w:r w:rsidRPr="004B18BB" w:rsidR="004778DF">
        <w:rPr>
          <w:rFonts w:ascii="Aptos" w:hAnsi="Aptos"/>
        </w:rPr>
        <w:t xml:space="preserve"> </w:t>
      </w:r>
      <w:r w:rsidRPr="004B18BB" w:rsidR="00CA74BF">
        <w:rPr>
          <w:rFonts w:ascii="Aptos" w:hAnsi="Aptos"/>
        </w:rPr>
        <w:t>database for each of these assessments</w:t>
      </w:r>
      <w:r w:rsidR="00D372D1">
        <w:rPr>
          <w:rFonts w:ascii="Aptos" w:hAnsi="Aptos"/>
        </w:rPr>
        <w:t xml:space="preserve"> (one provincial and one federal), and as such, each will</w:t>
      </w:r>
      <w:r w:rsidRPr="004B18BB" w:rsidR="00CA74BF">
        <w:rPr>
          <w:rFonts w:ascii="Aptos" w:hAnsi="Aptos"/>
        </w:rPr>
        <w:t xml:space="preserve"> have a different date</w:t>
      </w:r>
      <w:r w:rsidR="008A227D">
        <w:rPr>
          <w:rFonts w:ascii="Aptos" w:hAnsi="Aptos"/>
        </w:rPr>
        <w:t xml:space="preserve"> corresponding to </w:t>
      </w:r>
      <w:r w:rsidR="00BB6361">
        <w:rPr>
          <w:rFonts w:ascii="Aptos" w:hAnsi="Aptos"/>
        </w:rPr>
        <w:t>each decision statement.</w:t>
      </w:r>
    </w:p>
    <w:p w:rsidR="000F2A07" w:rsidP="00876C90" w:rsidRDefault="00A9405D" w14:paraId="576165C9" w14:textId="7659230D">
      <w:pPr>
        <w:numPr>
          <w:ilvl w:val="0"/>
          <w:numId w:val="9"/>
        </w:numPr>
        <w:spacing w:line="240" w:lineRule="auto"/>
        <w:rPr>
          <w:rFonts w:ascii="Aptos" w:hAnsi="Aptos"/>
        </w:rPr>
      </w:pPr>
      <w:r w:rsidRPr="004B18BB">
        <w:rPr>
          <w:rFonts w:ascii="Aptos" w:hAnsi="Aptos"/>
          <w:b/>
        </w:rPr>
        <w:t>Project rejected date</w:t>
      </w:r>
      <w:r w:rsidRPr="004B18BB" w:rsidR="00F67BF6">
        <w:rPr>
          <w:rFonts w:ascii="Aptos" w:hAnsi="Aptos"/>
        </w:rPr>
        <w:t xml:space="preserve"> (YYYY-MM-DD), if applicable</w:t>
      </w:r>
    </w:p>
    <w:p w:rsidRPr="004B18BB" w:rsidR="000F2A07" w:rsidP="004B18BB" w:rsidRDefault="000F2A07" w14:paraId="7B0F26E3" w14:textId="7171F05E">
      <w:pPr>
        <w:numPr>
          <w:ilvl w:val="1"/>
          <w:numId w:val="10"/>
        </w:numPr>
        <w:spacing w:line="240" w:lineRule="auto"/>
        <w:rPr>
          <w:rFonts w:ascii="Aptos" w:hAnsi="Aptos"/>
        </w:rPr>
      </w:pPr>
      <w:r>
        <w:rPr>
          <w:rFonts w:ascii="Aptos" w:hAnsi="Aptos"/>
        </w:rPr>
        <w:t xml:space="preserve">Refer to </w:t>
      </w:r>
      <w:r w:rsidR="00C45FC4">
        <w:rPr>
          <w:rFonts w:ascii="Aptos" w:hAnsi="Aptos"/>
        </w:rPr>
        <w:t xml:space="preserve">the </w:t>
      </w:r>
      <w:del w:author="Sugeet Miglani" w:date="2025-03-05T18:23:00Z" w16du:dateUtc="2025-03-06T02:23:00Z" w:id="276">
        <w:r w:rsidDel="00BC6F10" w:rsidR="00C45FC4">
          <w:rPr>
            <w:rFonts w:ascii="Aptos" w:hAnsi="Aptos"/>
          </w:rPr>
          <w:delText xml:space="preserve">above </w:delText>
        </w:r>
      </w:del>
      <w:ins w:author="Sugeet Miglani" w:date="2025-03-05T18:23:00Z" w16du:dateUtc="2025-03-06T02:23:00Z" w:id="277">
        <w:r w:rsidR="00BC6F10">
          <w:rPr>
            <w:rFonts w:ascii="Aptos" w:hAnsi="Aptos"/>
          </w:rPr>
          <w:t>previous</w:t>
        </w:r>
        <w:r w:rsidR="00BC6F10">
          <w:rPr>
            <w:rFonts w:ascii="Aptos" w:hAnsi="Aptos"/>
          </w:rPr>
          <w:t xml:space="preserve"> </w:t>
        </w:r>
      </w:ins>
      <w:r w:rsidR="00C45FC4">
        <w:rPr>
          <w:rFonts w:ascii="Aptos" w:hAnsi="Aptos"/>
        </w:rPr>
        <w:t xml:space="preserve">variable </w:t>
      </w:r>
      <w:ins w:author="Sugeet Miglani" w:date="2025-03-05T18:23:00Z" w16du:dateUtc="2025-03-06T02:23:00Z" w:id="278">
        <w:r w:rsidR="00BC6F10">
          <w:rPr>
            <w:rFonts w:ascii="Aptos" w:hAnsi="Aptos"/>
          </w:rPr>
          <w:t xml:space="preserve">(project approval date) </w:t>
        </w:r>
      </w:ins>
      <w:r w:rsidR="00C45FC4">
        <w:rPr>
          <w:rFonts w:ascii="Aptos" w:hAnsi="Aptos"/>
        </w:rPr>
        <w:t>for guidance on extracting the correct date, as the process will be the same.</w:t>
      </w:r>
    </w:p>
    <w:p w:rsidRPr="00876C90" w:rsidR="00016255" w:rsidP="00876C90" w:rsidRDefault="00D9596C" w14:paraId="00000030" w14:textId="2778B839">
      <w:pPr>
        <w:numPr>
          <w:ilvl w:val="0"/>
          <w:numId w:val="9"/>
        </w:numPr>
        <w:spacing w:line="240" w:lineRule="auto"/>
        <w:rPr>
          <w:rFonts w:ascii="Aptos" w:hAnsi="Aptos"/>
          <w:b/>
        </w:rPr>
      </w:pPr>
      <w:r w:rsidRPr="00876C90">
        <w:rPr>
          <w:rFonts w:ascii="Aptos" w:hAnsi="Aptos"/>
          <w:b/>
        </w:rPr>
        <w:t>Nearest town/city</w:t>
      </w:r>
      <w:r w:rsidRPr="00876C90" w:rsidR="00B90088">
        <w:rPr>
          <w:rFonts w:ascii="Aptos" w:hAnsi="Aptos"/>
          <w:b/>
        </w:rPr>
        <w:t>, and province</w:t>
      </w:r>
    </w:p>
    <w:p w:rsidRPr="004B18BB" w:rsidR="000658F6" w:rsidP="60FFCE6A" w:rsidRDefault="0064004D" w14:paraId="17B7429A" w14:textId="5D612352" w14:noSpellErr="1">
      <w:pPr>
        <w:numPr>
          <w:ilvl w:val="1"/>
          <w:numId w:val="10"/>
        </w:numPr>
        <w:spacing w:line="240" w:lineRule="auto"/>
        <w:rPr>
          <w:rFonts w:ascii="Aptos" w:hAnsi="Aptos"/>
          <w:lang w:val="en-US"/>
        </w:rPr>
      </w:pPr>
      <w:del w:author="Sugeet Miglani" w:date="2025-03-05T18:23:00Z" w:id="998827672">
        <w:r w:rsidRPr="60FFCE6A" w:rsidDel="0064004D">
          <w:rPr>
            <w:rFonts w:ascii="Aptos" w:hAnsi="Aptos"/>
            <w:lang w:val="en-US"/>
          </w:rPr>
          <w:delText>Should be</w:delText>
        </w:r>
      </w:del>
      <w:r w:rsidRPr="60FFCE6A" w:rsidR="0064004D">
        <w:rPr>
          <w:rFonts w:ascii="Aptos" w:hAnsi="Aptos"/>
          <w:lang w:val="en-US"/>
        </w:rPr>
        <w:t xml:space="preserve"> </w:t>
      </w:r>
      <w:ins w:author="Sugeet Miglani" w:date="2025-03-05T18:24:00Z" w:id="825740260">
        <w:r w:rsidRPr="60FFCE6A" w:rsidR="005F6311">
          <w:rPr>
            <w:rFonts w:ascii="Aptos" w:hAnsi="Aptos"/>
            <w:lang w:val="en-US"/>
          </w:rPr>
          <w:t>Is</w:t>
        </w:r>
        <w:r w:rsidRPr="60FFCE6A" w:rsidR="005F6311">
          <w:rPr>
            <w:rFonts w:ascii="Aptos" w:hAnsi="Aptos"/>
            <w:lang w:val="en-US"/>
          </w:rPr>
          <w:t xml:space="preserve"> often </w:t>
        </w:r>
      </w:ins>
      <w:r w:rsidRPr="60FFCE6A" w:rsidR="0064004D">
        <w:rPr>
          <w:rFonts w:ascii="Aptos" w:hAnsi="Aptos"/>
          <w:lang w:val="en-US"/>
        </w:rPr>
        <w:t xml:space="preserve">provided </w:t>
      </w:r>
      <w:ins w:author="Sugeet Miglani" w:date="2025-03-05T18:24:00Z" w:id="1301898510">
        <w:r w:rsidRPr="60FFCE6A" w:rsidR="005F6311">
          <w:rPr>
            <w:rFonts w:ascii="Aptos" w:hAnsi="Aptos"/>
            <w:lang w:val="en-US"/>
          </w:rPr>
          <w:t xml:space="preserve">directly </w:t>
        </w:r>
      </w:ins>
      <w:r w:rsidRPr="60FFCE6A" w:rsidR="0064004D">
        <w:rPr>
          <w:rFonts w:ascii="Aptos" w:hAnsi="Aptos"/>
          <w:lang w:val="en-US"/>
        </w:rPr>
        <w:t>in the project summary</w:t>
      </w:r>
      <w:ins w:author="Sugeet Miglani" w:date="2025-03-05T18:24:00Z" w:id="1481368913">
        <w:r w:rsidRPr="60FFCE6A" w:rsidR="005F6311">
          <w:rPr>
            <w:rFonts w:ascii="Aptos" w:hAnsi="Aptos"/>
            <w:lang w:val="en-US"/>
          </w:rPr>
          <w:t xml:space="preserve"> or </w:t>
        </w:r>
        <w:r w:rsidRPr="60FFCE6A" w:rsidR="00572BAA">
          <w:rPr>
            <w:rFonts w:ascii="Aptos" w:hAnsi="Aptos"/>
            <w:lang w:val="en-US"/>
          </w:rPr>
          <w:t>in a map showing the location of the project</w:t>
        </w:r>
      </w:ins>
      <w:r w:rsidRPr="60FFCE6A" w:rsidR="0064004D">
        <w:rPr>
          <w:rFonts w:ascii="Aptos" w:hAnsi="Aptos"/>
          <w:lang w:val="en-US"/>
        </w:rPr>
        <w:t>.</w:t>
      </w:r>
    </w:p>
    <w:p w:rsidRPr="00876C90" w:rsidR="00B90088" w:rsidP="00876C90" w:rsidRDefault="00B90088" w14:paraId="014EDBD7" w14:textId="4462F999">
      <w:pPr>
        <w:numPr>
          <w:ilvl w:val="0"/>
          <w:numId w:val="9"/>
        </w:numPr>
        <w:spacing w:line="240" w:lineRule="auto"/>
        <w:rPr>
          <w:rFonts w:ascii="Aptos" w:hAnsi="Aptos"/>
          <w:b/>
        </w:rPr>
      </w:pPr>
      <w:r w:rsidRPr="00876C90">
        <w:rPr>
          <w:rFonts w:ascii="Aptos" w:hAnsi="Aptos"/>
          <w:b/>
        </w:rPr>
        <w:t>Latitude (</w:t>
      </w:r>
      <w:r w:rsidRPr="00876C90" w:rsidR="00B208F1">
        <w:rPr>
          <w:rFonts w:ascii="Aptos" w:hAnsi="Aptos"/>
          <w:b/>
        </w:rPr>
        <w:t xml:space="preserve">Decimal degrees, </w:t>
      </w:r>
      <w:ins w:author="Sugeet Miglani" w:date="2025-03-05T18:21:00Z" w16du:dateUtc="2025-03-06T02:21:00Z" w:id="283">
        <w:r w:rsidR="00B82398">
          <w:rPr>
            <w:rFonts w:ascii="Aptos" w:hAnsi="Aptos"/>
            <w:b/>
          </w:rPr>
          <w:t xml:space="preserve">up </w:t>
        </w:r>
      </w:ins>
      <w:r w:rsidRPr="00876C90" w:rsidR="00B208F1">
        <w:rPr>
          <w:rFonts w:ascii="Aptos" w:hAnsi="Aptos"/>
          <w:b/>
        </w:rPr>
        <w:t>to 5 decimal places)</w:t>
      </w:r>
    </w:p>
    <w:p w:rsidR="00CD2BA6" w:rsidP="003F19D1" w:rsidRDefault="00A86D77" w14:paraId="084F5A89" w14:textId="75F7B9DF">
      <w:pPr>
        <w:numPr>
          <w:ilvl w:val="1"/>
          <w:numId w:val="10"/>
        </w:numPr>
        <w:spacing w:line="240" w:lineRule="auto"/>
        <w:rPr>
          <w:rFonts w:ascii="Aptos" w:hAnsi="Aptos"/>
        </w:rPr>
      </w:pPr>
      <w:r>
        <w:rPr>
          <w:rFonts w:ascii="Aptos" w:hAnsi="Aptos"/>
        </w:rPr>
        <w:t>There are multiple ways to extract coordinates for a project’s location</w:t>
      </w:r>
      <w:r w:rsidR="003F19D1">
        <w:rPr>
          <w:rFonts w:ascii="Aptos" w:hAnsi="Aptos"/>
        </w:rPr>
        <w:t xml:space="preserve">. </w:t>
      </w:r>
      <w:r w:rsidR="00BA1B82">
        <w:rPr>
          <w:rFonts w:ascii="Aptos" w:hAnsi="Aptos"/>
        </w:rPr>
        <w:t xml:space="preserve">If coordinates for the proposed project </w:t>
      </w:r>
      <w:proofErr w:type="gramStart"/>
      <w:r w:rsidR="00BA1B82">
        <w:rPr>
          <w:rFonts w:ascii="Aptos" w:hAnsi="Aptos"/>
        </w:rPr>
        <w:t>site</w:t>
      </w:r>
      <w:proofErr w:type="gramEnd"/>
      <w:r w:rsidR="00BA1B82">
        <w:rPr>
          <w:rFonts w:ascii="Aptos" w:hAnsi="Aptos"/>
        </w:rPr>
        <w:t xml:space="preserve"> </w:t>
      </w:r>
      <w:proofErr w:type="gramStart"/>
      <w:r w:rsidR="00BA1B82">
        <w:rPr>
          <w:rFonts w:ascii="Aptos" w:hAnsi="Aptos"/>
        </w:rPr>
        <w:t>are</w:t>
      </w:r>
      <w:proofErr w:type="gramEnd"/>
      <w:r w:rsidR="00BA1B82">
        <w:rPr>
          <w:rFonts w:ascii="Aptos" w:hAnsi="Aptos"/>
        </w:rPr>
        <w:t xml:space="preserve"> directly listed in the </w:t>
      </w:r>
      <w:r w:rsidR="00BC2436">
        <w:rPr>
          <w:rFonts w:ascii="Aptos" w:hAnsi="Aptos"/>
        </w:rPr>
        <w:t>IA</w:t>
      </w:r>
      <w:r w:rsidR="00BA1B82">
        <w:rPr>
          <w:rFonts w:ascii="Aptos" w:hAnsi="Aptos"/>
        </w:rPr>
        <w:t xml:space="preserve"> application </w:t>
      </w:r>
      <w:del w:author="Sugeet Miglani" w:date="2025-03-05T18:22:00Z" w16du:dateUtc="2025-03-06T02:22:00Z" w:id="284">
        <w:r w:rsidDel="00F06E2A" w:rsidR="00BA1B82">
          <w:rPr>
            <w:rFonts w:ascii="Aptos" w:hAnsi="Aptos"/>
          </w:rPr>
          <w:delText>(</w:delText>
        </w:r>
      </w:del>
      <w:r w:rsidR="00BA1B82">
        <w:rPr>
          <w:rFonts w:ascii="Aptos" w:hAnsi="Aptos"/>
        </w:rPr>
        <w:t>in decimal degrees</w:t>
      </w:r>
      <w:del w:author="Sugeet Miglani" w:date="2025-03-05T18:22:00Z" w16du:dateUtc="2025-03-06T02:22:00Z" w:id="285">
        <w:r w:rsidDel="00F06E2A" w:rsidR="00BA1B82">
          <w:rPr>
            <w:rFonts w:ascii="Aptos" w:hAnsi="Aptos"/>
          </w:rPr>
          <w:delText>)</w:delText>
        </w:r>
      </w:del>
      <w:r w:rsidR="00BA1B82">
        <w:rPr>
          <w:rFonts w:ascii="Aptos" w:hAnsi="Aptos"/>
        </w:rPr>
        <w:t>, th</w:t>
      </w:r>
      <w:del w:author="Sugeet Miglani" w:date="2025-03-05T18:22:00Z" w16du:dateUtc="2025-03-06T02:22:00Z" w:id="286">
        <w:r w:rsidDel="00F06E2A" w:rsidR="00BA1B82">
          <w:rPr>
            <w:rFonts w:ascii="Aptos" w:hAnsi="Aptos"/>
          </w:rPr>
          <w:delText>o</w:delText>
        </w:r>
      </w:del>
      <w:ins w:author="Sugeet Miglani" w:date="2025-03-05T18:22:00Z" w16du:dateUtc="2025-03-06T02:22:00Z" w:id="287">
        <w:r w:rsidR="00F06E2A">
          <w:rPr>
            <w:rFonts w:ascii="Aptos" w:hAnsi="Aptos"/>
          </w:rPr>
          <w:t>e</w:t>
        </w:r>
      </w:ins>
      <w:r w:rsidR="00BA1B82">
        <w:rPr>
          <w:rFonts w:ascii="Aptos" w:hAnsi="Aptos"/>
        </w:rPr>
        <w:t xml:space="preserve">se can be </w:t>
      </w:r>
      <w:del w:author="Sugeet Miglani" w:date="2025-03-05T18:22:00Z" w16du:dateUtc="2025-03-06T02:22:00Z" w:id="288">
        <w:r w:rsidDel="00F06E2A" w:rsidR="00BA1B82">
          <w:rPr>
            <w:rFonts w:ascii="Aptos" w:hAnsi="Aptos"/>
          </w:rPr>
          <w:delText>copied</w:delText>
        </w:r>
      </w:del>
      <w:ins w:author="Sugeet Miglani" w:date="2025-03-05T18:22:00Z" w16du:dateUtc="2025-03-06T02:22:00Z" w:id="289">
        <w:r w:rsidR="00F06E2A">
          <w:rPr>
            <w:rFonts w:ascii="Aptos" w:hAnsi="Aptos"/>
          </w:rPr>
          <w:t>noted directly in the spreadsheet</w:t>
        </w:r>
      </w:ins>
      <w:r w:rsidR="00BA1B82">
        <w:rPr>
          <w:rFonts w:ascii="Aptos" w:hAnsi="Aptos"/>
        </w:rPr>
        <w:t xml:space="preserve">. If coordinates are listed but in an alternative format (e.g., </w:t>
      </w:r>
      <w:r w:rsidR="00CD2BA6">
        <w:rPr>
          <w:rFonts w:ascii="Aptos" w:hAnsi="Aptos"/>
        </w:rPr>
        <w:t xml:space="preserve">degrees-minutes-seconds, </w:t>
      </w:r>
      <w:ins w:author="Sugeet Miglani" w:date="2025-03-05T18:37:00Z" w16du:dateUtc="2025-03-06T02:37:00Z" w:id="290">
        <w:r w:rsidR="007F04BB">
          <w:rPr>
            <w:rFonts w:ascii="Aptos" w:hAnsi="Aptos"/>
          </w:rPr>
          <w:t>UTM coordinates</w:t>
        </w:r>
      </w:ins>
      <w:ins w:author="Sugeet Miglani" w:date="2025-03-05T18:36:00Z" w16du:dateUtc="2025-03-06T02:36:00Z" w:id="291">
        <w:r w:rsidR="00CD7CA8">
          <w:rPr>
            <w:rFonts w:ascii="Aptos" w:hAnsi="Aptos"/>
          </w:rPr>
          <w:t xml:space="preserve">, </w:t>
        </w:r>
      </w:ins>
      <w:ins w:author="Sugeet Miglani" w:date="2025-03-05T18:37:00Z" w16du:dateUtc="2025-03-06T02:37:00Z" w:id="292">
        <w:r w:rsidR="007F04BB">
          <w:rPr>
            <w:rFonts w:ascii="Aptos" w:hAnsi="Aptos"/>
          </w:rPr>
          <w:t xml:space="preserve">or </w:t>
        </w:r>
      </w:ins>
      <w:r w:rsidR="00CD2BA6">
        <w:rPr>
          <w:rFonts w:ascii="Aptos" w:hAnsi="Aptos"/>
        </w:rPr>
        <w:t>Township and Range</w:t>
      </w:r>
      <w:r w:rsidR="00D47465">
        <w:rPr>
          <w:rFonts w:ascii="Aptos" w:hAnsi="Aptos"/>
        </w:rPr>
        <w:t xml:space="preserve"> in the prairie provinces</w:t>
      </w:r>
      <w:r w:rsidR="00CD2BA6">
        <w:rPr>
          <w:rFonts w:ascii="Aptos" w:hAnsi="Aptos"/>
        </w:rPr>
        <w:t xml:space="preserve">), the reviewer will need to convert the coordinates to decimal degrees. </w:t>
      </w:r>
      <w:r w:rsidR="00D47465">
        <w:rPr>
          <w:rFonts w:ascii="Aptos" w:hAnsi="Aptos"/>
        </w:rPr>
        <w:t xml:space="preserve">Online </w:t>
      </w:r>
      <w:del w:author="Sugeet Miglani" w:date="2025-03-05T18:38:00Z" w16du:dateUtc="2025-03-06T02:38:00Z" w:id="293">
        <w:r w:rsidDel="008D003B" w:rsidR="00D47465">
          <w:fldChar w:fldCharType="begin"/>
        </w:r>
        <w:r w:rsidDel="008D003B" w:rsidR="00D47465">
          <w:delInstrText>HYPERLINK "http://www.legallandconverter.com/"</w:delInstrText>
        </w:r>
        <w:r w:rsidDel="008D003B" w:rsidR="00D47465">
          <w:fldChar w:fldCharType="separate"/>
        </w:r>
        <w:r w:rsidRPr="008D003B" w:rsidDel="008D003B" w:rsidR="00D47465">
          <w:rPr>
            <w:rFonts w:ascii="Aptos" w:hAnsi="Aptos"/>
            <w:rPrChange w:author="Sugeet Miglani" w:date="2025-03-05T18:38:00Z" w16du:dateUtc="2025-03-06T02:38:00Z" w:id="294">
              <w:rPr>
                <w:rStyle w:val="Hyperlink"/>
                <w:rFonts w:ascii="Aptos" w:hAnsi="Aptos"/>
              </w:rPr>
            </w:rPrChange>
          </w:rPr>
          <w:delText>converters</w:delText>
        </w:r>
        <w:r w:rsidDel="008D003B" w:rsidR="00D47465">
          <w:fldChar w:fldCharType="end"/>
        </w:r>
      </w:del>
      <w:ins w:author="Sugeet Miglani" w:date="2025-03-05T18:38:00Z" w16du:dateUtc="2025-03-06T02:38:00Z" w:id="295">
        <w:r w:rsidRPr="008D003B" w:rsidR="008D003B">
          <w:rPr>
            <w:rFonts w:ascii="Aptos" w:hAnsi="Aptos"/>
            <w:rPrChange w:author="Sugeet Miglani" w:date="2025-03-05T18:38:00Z" w16du:dateUtc="2025-03-06T02:38:00Z" w:id="296">
              <w:rPr>
                <w:rStyle w:val="Hyperlink"/>
                <w:rFonts w:ascii="Aptos" w:hAnsi="Aptos"/>
              </w:rPr>
            </w:rPrChange>
          </w:rPr>
          <w:t>converters</w:t>
        </w:r>
      </w:ins>
      <w:ins w:author="Sugeet Miglani" w:date="2025-03-05T18:37:00Z" w16du:dateUtc="2025-03-06T02:37:00Z" w:id="297">
        <w:r w:rsidR="007F04BB">
          <w:t>,</w:t>
        </w:r>
      </w:ins>
      <w:r w:rsidR="00D47465">
        <w:rPr>
          <w:rFonts w:ascii="Aptos" w:hAnsi="Aptos"/>
        </w:rPr>
        <w:t xml:space="preserve"> can be used to streamline this process</w:t>
      </w:r>
      <w:ins w:author="Sugeet Miglani" w:date="2025-03-05T18:37:00Z" w16du:dateUtc="2025-03-06T02:37:00Z" w:id="298">
        <w:r w:rsidR="008D003B">
          <w:rPr>
            <w:rFonts w:ascii="Aptos" w:hAnsi="Aptos"/>
          </w:rPr>
          <w:t xml:space="preserve"> </w:t>
        </w:r>
        <w:commentRangeStart w:id="299"/>
        <w:r w:rsidR="008D003B">
          <w:rPr>
            <w:rFonts w:ascii="Aptos" w:hAnsi="Aptos"/>
          </w:rPr>
          <w:t xml:space="preserve">(e.g., </w:t>
        </w:r>
      </w:ins>
      <w:ins w:author="Sugeet Miglani" w:date="2025-03-05T18:38:00Z" w16du:dateUtc="2025-03-06T02:38:00Z" w:id="300">
        <w:r w:rsidR="008D003B">
          <w:rPr>
            <w:rFonts w:ascii="Aptos" w:hAnsi="Aptos"/>
          </w:rPr>
          <w:fldChar w:fldCharType="begin"/>
        </w:r>
        <w:r w:rsidR="008D003B">
          <w:rPr>
            <w:rFonts w:ascii="Aptos" w:hAnsi="Aptos"/>
          </w:rPr>
          <w:instrText>HYPERLINK "https://www.engineeringtoolbox.com/utm-latitude-longitude-d_1370.html"</w:instrText>
        </w:r>
        <w:r w:rsidR="008D003B">
          <w:rPr>
            <w:rFonts w:ascii="Aptos" w:hAnsi="Aptos"/>
          </w:rPr>
        </w:r>
        <w:r w:rsidR="008D003B">
          <w:rPr>
            <w:rFonts w:ascii="Aptos" w:hAnsi="Aptos"/>
          </w:rPr>
          <w:fldChar w:fldCharType="separate"/>
        </w:r>
        <w:r w:rsidRPr="008D003B" w:rsidR="008D003B">
          <w:rPr>
            <w:rStyle w:val="Hyperlink"/>
            <w:rFonts w:ascii="Aptos" w:hAnsi="Aptos"/>
          </w:rPr>
          <w:t>here</w:t>
        </w:r>
        <w:r w:rsidR="008D003B">
          <w:rPr>
            <w:rFonts w:ascii="Aptos" w:hAnsi="Aptos"/>
          </w:rPr>
          <w:fldChar w:fldCharType="end"/>
        </w:r>
      </w:ins>
      <w:ins w:author="Sugeet Miglani" w:date="2025-03-05T18:37:00Z" w16du:dateUtc="2025-03-06T02:37:00Z" w:id="301">
        <w:r w:rsidR="008D003B">
          <w:rPr>
            <w:rFonts w:ascii="Aptos" w:hAnsi="Aptos"/>
          </w:rPr>
          <w:t xml:space="preserve">, </w:t>
        </w:r>
      </w:ins>
      <w:ins w:author="Sugeet Miglani" w:date="2025-03-05T18:38:00Z" w16du:dateUtc="2025-03-06T02:38:00Z" w:id="302">
        <w:r w:rsidR="008D003B">
          <w:rPr>
            <w:rFonts w:ascii="Aptos" w:hAnsi="Aptos"/>
          </w:rPr>
          <w:fldChar w:fldCharType="begin"/>
        </w:r>
        <w:r w:rsidR="008D003B">
          <w:rPr>
            <w:rFonts w:ascii="Aptos" w:hAnsi="Aptos"/>
          </w:rPr>
          <w:instrText>HYPERLINK "http://www.legallandconverter.com/"</w:instrText>
        </w:r>
        <w:r w:rsidR="008D003B">
          <w:rPr>
            <w:rFonts w:ascii="Aptos" w:hAnsi="Aptos"/>
          </w:rPr>
        </w:r>
        <w:r w:rsidR="008D003B">
          <w:rPr>
            <w:rFonts w:ascii="Aptos" w:hAnsi="Aptos"/>
          </w:rPr>
          <w:fldChar w:fldCharType="separate"/>
        </w:r>
        <w:r w:rsidRPr="008D003B" w:rsidR="008D003B">
          <w:rPr>
            <w:rStyle w:val="Hyperlink"/>
            <w:rFonts w:ascii="Aptos" w:hAnsi="Aptos"/>
          </w:rPr>
          <w:t>here</w:t>
        </w:r>
        <w:r w:rsidR="008D003B">
          <w:rPr>
            <w:rFonts w:ascii="Aptos" w:hAnsi="Aptos"/>
          </w:rPr>
          <w:fldChar w:fldCharType="end"/>
        </w:r>
      </w:ins>
      <w:ins w:author="Sugeet Miglani" w:date="2025-03-05T18:37:00Z" w16du:dateUtc="2025-03-06T02:37:00Z" w:id="303">
        <w:r w:rsidR="008D003B">
          <w:rPr>
            <w:rFonts w:ascii="Aptos" w:hAnsi="Aptos"/>
          </w:rPr>
          <w:t xml:space="preserve"> and </w:t>
        </w:r>
      </w:ins>
      <w:ins w:author="Sugeet Miglani" w:date="2025-03-05T18:38:00Z" w16du:dateUtc="2025-03-06T02:38:00Z" w:id="304">
        <w:r w:rsidR="00A070A0">
          <w:rPr>
            <w:rFonts w:ascii="Aptos" w:hAnsi="Aptos"/>
          </w:rPr>
          <w:fldChar w:fldCharType="begin"/>
        </w:r>
        <w:r w:rsidR="00A070A0">
          <w:rPr>
            <w:rFonts w:ascii="Aptos" w:hAnsi="Aptos"/>
          </w:rPr>
          <w:instrText>HYPERLINK "https://www.latlong.net/degrees-minutes-seconds-to-decimal-degrees"</w:instrText>
        </w:r>
        <w:r w:rsidR="00A070A0">
          <w:rPr>
            <w:rFonts w:ascii="Aptos" w:hAnsi="Aptos"/>
          </w:rPr>
        </w:r>
        <w:r w:rsidR="00A070A0">
          <w:rPr>
            <w:rFonts w:ascii="Aptos" w:hAnsi="Aptos"/>
          </w:rPr>
          <w:fldChar w:fldCharType="separate"/>
        </w:r>
        <w:r w:rsidRPr="00A070A0" w:rsidR="008D003B">
          <w:rPr>
            <w:rStyle w:val="Hyperlink"/>
            <w:rFonts w:ascii="Aptos" w:hAnsi="Aptos"/>
          </w:rPr>
          <w:t>here</w:t>
        </w:r>
        <w:r w:rsidR="00A070A0">
          <w:rPr>
            <w:rFonts w:ascii="Aptos" w:hAnsi="Aptos"/>
          </w:rPr>
          <w:fldChar w:fldCharType="end"/>
        </w:r>
      </w:ins>
      <w:ins w:author="Sugeet Miglani" w:date="2025-03-05T18:37:00Z" w16du:dateUtc="2025-03-06T02:37:00Z" w:id="305">
        <w:r w:rsidR="008D003B">
          <w:rPr>
            <w:rFonts w:ascii="Aptos" w:hAnsi="Aptos"/>
          </w:rPr>
          <w:t>)</w:t>
        </w:r>
      </w:ins>
      <w:r w:rsidR="00D47465">
        <w:rPr>
          <w:rFonts w:ascii="Aptos" w:hAnsi="Aptos"/>
        </w:rPr>
        <w:t>.</w:t>
      </w:r>
      <w:commentRangeEnd w:id="299"/>
      <w:r w:rsidR="00A070A0">
        <w:rPr>
          <w:rStyle w:val="CommentReference"/>
        </w:rPr>
        <w:commentReference w:id="299"/>
      </w:r>
    </w:p>
    <w:p w:rsidR="00B30DC5" w:rsidP="004B18BB" w:rsidRDefault="003F19D1" w14:paraId="6196C258" w14:textId="77777777">
      <w:pPr>
        <w:numPr>
          <w:ilvl w:val="1"/>
          <w:numId w:val="10"/>
        </w:numPr>
        <w:spacing w:line="240" w:lineRule="auto"/>
        <w:rPr>
          <w:ins w:author="Sugeet Miglani" w:date="2025-03-05T18:39:00Z" w16du:dateUtc="2025-03-06T02:39:00Z" w:id="306"/>
          <w:rFonts w:ascii="Aptos" w:hAnsi="Aptos"/>
          <w:lang w:val="en-US"/>
        </w:rPr>
      </w:pPr>
      <w:r w:rsidRPr="01447C8C">
        <w:rPr>
          <w:rFonts w:ascii="Aptos" w:hAnsi="Aptos"/>
          <w:lang w:val="en-US"/>
        </w:rPr>
        <w:t xml:space="preserve">In most cases, a map will be present in the </w:t>
      </w:r>
      <w:r w:rsidR="00BC2436">
        <w:rPr>
          <w:rFonts w:ascii="Aptos" w:hAnsi="Aptos"/>
          <w:lang w:val="en-US"/>
        </w:rPr>
        <w:t>IA</w:t>
      </w:r>
      <w:r w:rsidRPr="01447C8C">
        <w:rPr>
          <w:rFonts w:ascii="Aptos" w:hAnsi="Aptos"/>
          <w:lang w:val="en-US"/>
        </w:rPr>
        <w:t xml:space="preserve"> application</w:t>
      </w:r>
      <w:ins w:author="Sugeet Miglani" w:date="2025-03-05T18:35:00Z" w16du:dateUtc="2025-03-06T02:35:00Z" w:id="307">
        <w:r w:rsidR="006B5021">
          <w:rPr>
            <w:rFonts w:ascii="Aptos" w:hAnsi="Aptos"/>
            <w:lang w:val="en-US"/>
          </w:rPr>
          <w:t xml:space="preserve"> documents</w:t>
        </w:r>
      </w:ins>
      <w:r w:rsidRPr="01447C8C" w:rsidR="00BA1B82">
        <w:rPr>
          <w:rFonts w:ascii="Aptos" w:hAnsi="Aptos"/>
          <w:lang w:val="en-US"/>
        </w:rPr>
        <w:t>.</w:t>
      </w:r>
      <w:r w:rsidRPr="01447C8C" w:rsidR="00FF3555">
        <w:rPr>
          <w:rFonts w:ascii="Aptos" w:hAnsi="Aptos"/>
          <w:lang w:val="en-US"/>
        </w:rPr>
        <w:t xml:space="preserve"> It is possible to </w:t>
      </w:r>
      <w:ins w:author="Sugeet Miglani" w:date="2025-03-05T18:39:00Z" w16du:dateUtc="2025-03-06T02:39:00Z" w:id="308">
        <w:r w:rsidR="00F054EA">
          <w:rPr>
            <w:rFonts w:ascii="Aptos" w:hAnsi="Aptos"/>
            <w:lang w:val="en-US"/>
          </w:rPr>
          <w:t xml:space="preserve">calculate the project location using these maps (and utilizing the above </w:t>
        </w:r>
        <w:r w:rsidR="00B30DC5">
          <w:rPr>
            <w:rFonts w:ascii="Aptos" w:hAnsi="Aptos"/>
            <w:lang w:val="en-US"/>
          </w:rPr>
          <w:t>online converters, if needed).</w:t>
        </w:r>
      </w:ins>
    </w:p>
    <w:p w:rsidRPr="004B18BB" w:rsidR="00A86D77" w:rsidP="004B18BB" w:rsidRDefault="00B30DC5" w14:paraId="29D9C309" w14:textId="5BF2A1D9">
      <w:pPr>
        <w:numPr>
          <w:ilvl w:val="1"/>
          <w:numId w:val="10"/>
        </w:numPr>
        <w:spacing w:line="240" w:lineRule="auto"/>
        <w:rPr>
          <w:rFonts w:ascii="Aptos" w:hAnsi="Aptos"/>
          <w:lang w:val="en-US"/>
        </w:rPr>
      </w:pPr>
      <w:ins w:author="Sugeet Miglani" w:date="2025-03-05T18:40:00Z" w16du:dateUtc="2025-03-06T02:40:00Z" w:id="309">
        <w:r>
          <w:rPr>
            <w:rFonts w:ascii="Aptos" w:hAnsi="Aptos"/>
            <w:lang w:val="en-US"/>
          </w:rPr>
          <w:t xml:space="preserve">If </w:t>
        </w:r>
        <w:r w:rsidR="00E32913">
          <w:rPr>
            <w:rFonts w:ascii="Aptos" w:hAnsi="Aptos"/>
            <w:lang w:val="en-US"/>
          </w:rPr>
          <w:t xml:space="preserve">the coordinates cannot be sourced using the above methods (e.g., when IA documents are not available), </w:t>
        </w:r>
        <w:r w:rsidR="009C4BD7">
          <w:rPr>
            <w:rFonts w:ascii="Aptos" w:hAnsi="Aptos"/>
            <w:lang w:val="en-US"/>
          </w:rPr>
          <w:t xml:space="preserve">please </w:t>
        </w:r>
      </w:ins>
      <w:r w:rsidRPr="01447C8C" w:rsidR="00FF3555">
        <w:rPr>
          <w:rFonts w:ascii="Aptos" w:hAnsi="Aptos"/>
          <w:lang w:val="en-US"/>
        </w:rPr>
        <w:t xml:space="preserve">use </w:t>
      </w:r>
      <w:del w:author="Sugeet Miglani" w:date="2025-03-05T18:41:00Z" w16du:dateUtc="2025-03-06T02:41:00Z" w:id="310">
        <w:r w:rsidRPr="01447C8C" w:rsidDel="009C4BD7" w:rsidR="00FF3555">
          <w:rPr>
            <w:rFonts w:ascii="Aptos" w:hAnsi="Aptos"/>
            <w:lang w:val="en-US"/>
          </w:rPr>
          <w:delText>the</w:delText>
        </w:r>
        <w:r w:rsidRPr="01447C8C" w:rsidDel="009C4BD7" w:rsidR="003A327D">
          <w:rPr>
            <w:rFonts w:ascii="Aptos" w:hAnsi="Aptos"/>
            <w:lang w:val="en-US"/>
          </w:rPr>
          <w:delText>se</w:delText>
        </w:r>
        <w:r w:rsidRPr="01447C8C" w:rsidDel="009C4BD7" w:rsidR="00FF3555">
          <w:rPr>
            <w:rFonts w:ascii="Aptos" w:hAnsi="Aptos"/>
            <w:lang w:val="en-US"/>
          </w:rPr>
          <w:delText xml:space="preserve"> map</w:delText>
        </w:r>
        <w:r w:rsidRPr="01447C8C" w:rsidDel="009C4BD7" w:rsidR="003A327D">
          <w:rPr>
            <w:rFonts w:ascii="Aptos" w:hAnsi="Aptos"/>
            <w:lang w:val="en-US"/>
          </w:rPr>
          <w:delText>s</w:delText>
        </w:r>
        <w:r w:rsidRPr="01447C8C" w:rsidDel="009C4BD7" w:rsidR="00FF3555">
          <w:rPr>
            <w:rFonts w:ascii="Aptos" w:hAnsi="Aptos"/>
            <w:lang w:val="en-US"/>
          </w:rPr>
          <w:delText xml:space="preserve"> and other accompanying </w:delText>
        </w:r>
      </w:del>
      <w:ins w:author="Sugeet Miglani" w:date="2025-03-05T18:41:00Z" w16du:dateUtc="2025-03-06T02:41:00Z" w:id="311">
        <w:r w:rsidR="009C4BD7">
          <w:rPr>
            <w:rFonts w:ascii="Aptos" w:hAnsi="Aptos"/>
            <w:lang w:val="en-US"/>
          </w:rPr>
          <w:t xml:space="preserve">any relevant </w:t>
        </w:r>
      </w:ins>
      <w:r w:rsidRPr="01447C8C" w:rsidR="00FF3555">
        <w:rPr>
          <w:rFonts w:ascii="Aptos" w:hAnsi="Aptos"/>
          <w:lang w:val="en-US"/>
        </w:rPr>
        <w:t>information to locate the project on Google Maps</w:t>
      </w:r>
      <w:ins w:author="Sugeet Miglani" w:date="2025-03-05T18:41:00Z" w16du:dateUtc="2025-03-06T02:41:00Z" w:id="312">
        <w:r w:rsidR="009C4BD7">
          <w:rPr>
            <w:rFonts w:ascii="Aptos" w:hAnsi="Aptos"/>
            <w:lang w:val="en-US"/>
          </w:rPr>
          <w:t xml:space="preserve"> (some major projects are also tagged in Google Maps)</w:t>
        </w:r>
      </w:ins>
      <w:r w:rsidRPr="01447C8C" w:rsidR="009802F0">
        <w:rPr>
          <w:rFonts w:ascii="Aptos" w:hAnsi="Aptos"/>
          <w:lang w:val="en-US"/>
        </w:rPr>
        <w:t>, then right click</w:t>
      </w:r>
      <w:ins w:author="Sugeet Miglani" w:date="2025-03-05T18:41:00Z" w16du:dateUtc="2025-03-06T02:41:00Z" w:id="313">
        <w:r w:rsidR="00AD6410">
          <w:rPr>
            <w:rFonts w:ascii="Aptos" w:hAnsi="Aptos"/>
            <w:lang w:val="en-US"/>
          </w:rPr>
          <w:t xml:space="preserve"> and select ‘</w:t>
        </w:r>
      </w:ins>
      <w:r w:rsidRPr="01447C8C" w:rsidR="009802F0">
        <w:rPr>
          <w:rFonts w:ascii="Aptos" w:hAnsi="Aptos"/>
          <w:lang w:val="en-US"/>
        </w:rPr>
        <w:t>copy coordinates</w:t>
      </w:r>
      <w:ins w:author="Sugeet Miglani" w:date="2025-03-05T18:41:00Z" w16du:dateUtc="2025-03-06T02:41:00Z" w:id="314">
        <w:r w:rsidR="00AD6410">
          <w:rPr>
            <w:rFonts w:ascii="Aptos" w:hAnsi="Aptos"/>
            <w:lang w:val="en-US"/>
          </w:rPr>
          <w:t>’</w:t>
        </w:r>
      </w:ins>
      <w:r w:rsidRPr="01447C8C" w:rsidR="009802F0">
        <w:rPr>
          <w:rFonts w:ascii="Aptos" w:hAnsi="Aptos"/>
          <w:lang w:val="en-US"/>
        </w:rPr>
        <w:t xml:space="preserve"> with the cursor near the approximate center of the project site.</w:t>
      </w:r>
      <w:r w:rsidRPr="01447C8C" w:rsidR="00D82D0F">
        <w:rPr>
          <w:rFonts w:ascii="Aptos" w:hAnsi="Aptos"/>
          <w:lang w:val="en-US"/>
        </w:rPr>
        <w:t xml:space="preserve"> The default setting in Google Maps is decimal degrees.</w:t>
      </w:r>
      <w:r w:rsidRPr="01447C8C" w:rsidR="00BA1B82">
        <w:rPr>
          <w:rFonts w:ascii="Aptos" w:hAnsi="Aptos"/>
          <w:lang w:val="en-US"/>
        </w:rPr>
        <w:t xml:space="preserve"> </w:t>
      </w:r>
    </w:p>
    <w:p w:rsidRPr="00876C90" w:rsidR="00B90088" w:rsidP="00876C90" w:rsidRDefault="00B90088" w14:paraId="56CF89F1" w14:textId="40797823">
      <w:pPr>
        <w:numPr>
          <w:ilvl w:val="0"/>
          <w:numId w:val="9"/>
        </w:numPr>
        <w:spacing w:line="240" w:lineRule="auto"/>
        <w:rPr>
          <w:rFonts w:ascii="Aptos" w:hAnsi="Aptos"/>
          <w:b/>
        </w:rPr>
      </w:pPr>
      <w:r w:rsidRPr="00876C90">
        <w:rPr>
          <w:rFonts w:ascii="Aptos" w:hAnsi="Aptos"/>
          <w:b/>
        </w:rPr>
        <w:t>Longitude</w:t>
      </w:r>
      <w:r w:rsidRPr="00876C90" w:rsidR="00B208F1">
        <w:rPr>
          <w:rFonts w:ascii="Aptos" w:hAnsi="Aptos"/>
          <w:b/>
        </w:rPr>
        <w:t xml:space="preserve"> (Decimal degrees, </w:t>
      </w:r>
      <w:ins w:author="Sugeet Miglani" w:date="2025-03-05T18:25:00Z" w16du:dateUtc="2025-03-06T02:25:00Z" w:id="315">
        <w:r w:rsidR="007D4B66">
          <w:rPr>
            <w:rFonts w:ascii="Aptos" w:hAnsi="Aptos"/>
            <w:b/>
          </w:rPr>
          <w:t xml:space="preserve">up </w:t>
        </w:r>
      </w:ins>
      <w:r w:rsidRPr="00876C90" w:rsidR="00B208F1">
        <w:rPr>
          <w:rFonts w:ascii="Aptos" w:hAnsi="Aptos"/>
          <w:b/>
        </w:rPr>
        <w:t>to 5 decimal places)</w:t>
      </w:r>
    </w:p>
    <w:p w:rsidRPr="004B18BB" w:rsidR="00D82D0F" w:rsidP="004B18BB" w:rsidRDefault="00D82D0F" w14:paraId="54E96750" w14:textId="20D8F518">
      <w:pPr>
        <w:numPr>
          <w:ilvl w:val="1"/>
          <w:numId w:val="10"/>
        </w:numPr>
        <w:spacing w:line="240" w:lineRule="auto"/>
        <w:rPr>
          <w:rFonts w:ascii="Aptos" w:hAnsi="Aptos"/>
        </w:rPr>
      </w:pPr>
      <w:r>
        <w:rPr>
          <w:rFonts w:ascii="Aptos" w:hAnsi="Aptos"/>
        </w:rPr>
        <w:t xml:space="preserve">Refer to the </w:t>
      </w:r>
      <w:del w:author="Sugeet Miglani" w:date="2025-03-05T18:25:00Z" w16du:dateUtc="2025-03-06T02:25:00Z" w:id="316">
        <w:r w:rsidDel="007D4B66">
          <w:rPr>
            <w:rFonts w:ascii="Aptos" w:hAnsi="Aptos"/>
          </w:rPr>
          <w:delText xml:space="preserve">above </w:delText>
        </w:r>
      </w:del>
      <w:ins w:author="Sugeet Miglani" w:date="2025-03-05T18:25:00Z" w16du:dateUtc="2025-03-06T02:25:00Z" w:id="317">
        <w:r w:rsidR="007D4B66">
          <w:rPr>
            <w:rFonts w:ascii="Aptos" w:hAnsi="Aptos"/>
          </w:rPr>
          <w:t>previous</w:t>
        </w:r>
        <w:r w:rsidR="007D4B66">
          <w:rPr>
            <w:rFonts w:ascii="Aptos" w:hAnsi="Aptos"/>
          </w:rPr>
          <w:t xml:space="preserve"> </w:t>
        </w:r>
      </w:ins>
      <w:r>
        <w:rPr>
          <w:rFonts w:ascii="Aptos" w:hAnsi="Aptos"/>
        </w:rPr>
        <w:t xml:space="preserve">variable </w:t>
      </w:r>
      <w:ins w:author="Sugeet Miglani" w:date="2025-03-05T18:25:00Z" w16du:dateUtc="2025-03-06T02:25:00Z" w:id="318">
        <w:r w:rsidR="007D4B66">
          <w:rPr>
            <w:rFonts w:ascii="Aptos" w:hAnsi="Aptos"/>
          </w:rPr>
          <w:t xml:space="preserve">(latitude) </w:t>
        </w:r>
      </w:ins>
      <w:r>
        <w:rPr>
          <w:rFonts w:ascii="Aptos" w:hAnsi="Aptos"/>
        </w:rPr>
        <w:t>for guidance</w:t>
      </w:r>
      <w:ins w:author="Sugeet Miglani" w:date="2025-03-05T18:42:00Z" w16du:dateUtc="2025-03-06T02:42:00Z" w:id="319">
        <w:r w:rsidR="00C65DEE">
          <w:rPr>
            <w:rFonts w:ascii="Aptos" w:hAnsi="Aptos"/>
          </w:rPr>
          <w:t>.</w:t>
        </w:r>
      </w:ins>
    </w:p>
    <w:p w:rsidRPr="00876C90" w:rsidR="00823DFB" w:rsidP="00876C90" w:rsidRDefault="00823DFB" w14:paraId="42239210" w14:textId="77777777">
      <w:pPr>
        <w:numPr>
          <w:ilvl w:val="0"/>
          <w:numId w:val="9"/>
        </w:numPr>
        <w:spacing w:line="240" w:lineRule="auto"/>
        <w:rPr>
          <w:rFonts w:ascii="Aptos" w:hAnsi="Aptos"/>
          <w:b/>
        </w:rPr>
      </w:pPr>
      <w:r w:rsidRPr="00876C90">
        <w:rPr>
          <w:rFonts w:ascii="Aptos" w:hAnsi="Aptos"/>
          <w:b/>
        </w:rPr>
        <w:t>Did the document have text searchability (CTRL-F)?</w:t>
      </w:r>
    </w:p>
    <w:p w:rsidRPr="004B18BB" w:rsidR="00C176E0" w:rsidP="004B18BB" w:rsidRDefault="001C5B77" w14:paraId="57155CEB" w14:textId="139E10BD">
      <w:pPr>
        <w:numPr>
          <w:ilvl w:val="1"/>
          <w:numId w:val="10"/>
        </w:numPr>
        <w:spacing w:line="240" w:lineRule="auto"/>
        <w:rPr>
          <w:rFonts w:ascii="Aptos" w:hAnsi="Aptos"/>
        </w:rPr>
      </w:pPr>
      <w:ins w:author="Sugeet Miglani" w:date="2025-03-05T18:42:00Z" w16du:dateUtc="2025-03-06T02:42:00Z" w:id="320">
        <w:r>
          <w:rPr>
            <w:rFonts w:ascii="Aptos" w:hAnsi="Aptos"/>
          </w:rPr>
          <w:t>Please note whether the documents could be searched</w:t>
        </w:r>
        <w:r w:rsidR="00C65DEE">
          <w:rPr>
            <w:rFonts w:ascii="Aptos" w:hAnsi="Aptos"/>
          </w:rPr>
          <w:t xml:space="preserve"> using </w:t>
        </w:r>
      </w:ins>
      <w:r w:rsidR="00C176E0">
        <w:rPr>
          <w:rFonts w:ascii="Aptos" w:hAnsi="Aptos"/>
        </w:rPr>
        <w:t>Y/N</w:t>
      </w:r>
      <w:ins w:author="Sugeet Miglani" w:date="2025-03-05T18:42:00Z" w16du:dateUtc="2025-03-06T02:42:00Z" w:id="321">
        <w:r w:rsidR="00C65DEE">
          <w:rPr>
            <w:rFonts w:ascii="Aptos" w:hAnsi="Aptos"/>
          </w:rPr>
          <w:t>.</w:t>
        </w:r>
      </w:ins>
    </w:p>
    <w:p w:rsidRPr="00876C90" w:rsidR="00456AFF" w:rsidP="00876C90" w:rsidRDefault="00456AFF" w14:paraId="3DCCFAF1" w14:textId="2948B689">
      <w:pPr>
        <w:numPr>
          <w:ilvl w:val="0"/>
          <w:numId w:val="9"/>
        </w:numPr>
        <w:spacing w:line="240" w:lineRule="auto"/>
        <w:rPr>
          <w:rFonts w:ascii="Aptos" w:hAnsi="Aptos"/>
          <w:b/>
        </w:rPr>
      </w:pPr>
      <w:r w:rsidRPr="00876C90">
        <w:rPr>
          <w:rFonts w:ascii="Aptos" w:hAnsi="Aptos"/>
          <w:b/>
        </w:rPr>
        <w:t xml:space="preserve">Link to </w:t>
      </w:r>
      <w:r w:rsidRPr="00876C90" w:rsidR="00192431">
        <w:rPr>
          <w:rFonts w:ascii="Aptos" w:hAnsi="Aptos"/>
          <w:b/>
        </w:rPr>
        <w:t>the</w:t>
      </w:r>
      <w:r w:rsidRPr="00876C90" w:rsidR="00E7351E">
        <w:rPr>
          <w:rFonts w:ascii="Aptos" w:hAnsi="Aptos"/>
          <w:b/>
        </w:rPr>
        <w:t xml:space="preserve"> </w:t>
      </w:r>
      <w:r w:rsidRPr="00876C90" w:rsidR="00BC2436">
        <w:rPr>
          <w:rFonts w:ascii="Aptos" w:hAnsi="Aptos"/>
          <w:b/>
          <w:bCs/>
        </w:rPr>
        <w:t>IA</w:t>
      </w:r>
      <w:r w:rsidRPr="00876C90">
        <w:rPr>
          <w:rFonts w:ascii="Aptos" w:hAnsi="Aptos"/>
          <w:b/>
        </w:rPr>
        <w:t xml:space="preserve"> </w:t>
      </w:r>
      <w:r w:rsidRPr="004B18BB">
        <w:rPr>
          <w:rFonts w:ascii="Aptos" w:hAnsi="Aptos"/>
          <w:b/>
        </w:rPr>
        <w:t>document</w:t>
      </w:r>
      <w:r w:rsidRPr="00876C90">
        <w:rPr>
          <w:rFonts w:ascii="Aptos" w:hAnsi="Aptos"/>
          <w:b/>
        </w:rPr>
        <w:t xml:space="preserve"> used for data extraction</w:t>
      </w:r>
    </w:p>
    <w:p w:rsidRPr="004B18BB" w:rsidR="00C176E0" w:rsidP="004B18BB" w:rsidRDefault="00C176E0" w14:paraId="66AB7CF4" w14:textId="33E54C4D">
      <w:pPr>
        <w:numPr>
          <w:ilvl w:val="1"/>
          <w:numId w:val="10"/>
        </w:numPr>
        <w:spacing w:line="240" w:lineRule="auto"/>
        <w:rPr>
          <w:rFonts w:ascii="Aptos" w:hAnsi="Aptos"/>
          <w:lang w:val="en-US"/>
        </w:rPr>
      </w:pPr>
      <w:del w:author="Sugeet Miglani" w:date="2025-03-05T18:43:00Z" w16du:dateUtc="2025-03-06T02:43:00Z" w:id="322">
        <w:r w:rsidRPr="01447C8C" w:rsidDel="00C65DEE">
          <w:rPr>
            <w:rFonts w:ascii="Aptos" w:hAnsi="Aptos"/>
            <w:lang w:val="en-US"/>
          </w:rPr>
          <w:delText>Here, the reviewer will</w:delText>
        </w:r>
      </w:del>
      <w:ins w:author="Sugeet Miglani" w:date="2025-03-05T18:43:00Z" w16du:dateUtc="2025-03-06T02:43:00Z" w:id="323">
        <w:r w:rsidR="00C65DEE">
          <w:rPr>
            <w:rFonts w:ascii="Aptos" w:hAnsi="Aptos"/>
            <w:lang w:val="en-US"/>
          </w:rPr>
          <w:t>Please</w:t>
        </w:r>
      </w:ins>
      <w:r w:rsidRPr="01447C8C">
        <w:rPr>
          <w:rFonts w:ascii="Aptos" w:hAnsi="Aptos"/>
          <w:lang w:val="en-US"/>
        </w:rPr>
        <w:t xml:space="preserve"> copy and paste the link to the document that was used to extract data for </w:t>
      </w:r>
      <w:proofErr w:type="gramStart"/>
      <w:r w:rsidRPr="01447C8C">
        <w:rPr>
          <w:rFonts w:ascii="Aptos" w:hAnsi="Aptos"/>
          <w:lang w:val="en-US"/>
        </w:rPr>
        <w:t>the majority of</w:t>
      </w:r>
      <w:proofErr w:type="gramEnd"/>
      <w:r w:rsidRPr="01447C8C">
        <w:rPr>
          <w:rFonts w:ascii="Aptos" w:hAnsi="Aptos"/>
          <w:lang w:val="en-US"/>
        </w:rPr>
        <w:t xml:space="preserve"> the variables. </w:t>
      </w:r>
      <w:r w:rsidR="00404A9F">
        <w:rPr>
          <w:rFonts w:ascii="Aptos" w:hAnsi="Aptos"/>
          <w:lang w:val="en-US"/>
        </w:rPr>
        <w:t xml:space="preserve">If more than one document was used to source the information, please note all </w:t>
      </w:r>
      <w:r w:rsidR="00E928BF">
        <w:rPr>
          <w:rFonts w:ascii="Aptos" w:hAnsi="Aptos"/>
          <w:lang w:val="en-US"/>
        </w:rPr>
        <w:t xml:space="preserve">document links or provide the landing page for the EIS document which contains links to all the documents used. </w:t>
      </w:r>
      <w:r w:rsidRPr="00141FB3">
        <w:rPr>
          <w:rFonts w:ascii="Aptos" w:hAnsi="Aptos"/>
          <w:b/>
          <w:bCs/>
          <w:lang w:val="en-US"/>
        </w:rPr>
        <w:t>Note</w:t>
      </w:r>
      <w:r w:rsidRPr="01447C8C">
        <w:rPr>
          <w:rFonts w:ascii="Aptos" w:hAnsi="Aptos"/>
          <w:lang w:val="en-US"/>
        </w:rPr>
        <w:t xml:space="preserve">: </w:t>
      </w:r>
      <w:r w:rsidRPr="01447C8C" w:rsidR="00011016">
        <w:rPr>
          <w:rFonts w:ascii="Aptos" w:hAnsi="Aptos"/>
          <w:lang w:val="en-US"/>
        </w:rPr>
        <w:t xml:space="preserve">this link should also be included within the comment bubbles for the appropriate cells, which may include links to other documents as well. </w:t>
      </w:r>
    </w:p>
    <w:p w:rsidRPr="00876C90" w:rsidR="00225E15" w:rsidP="00876C90" w:rsidRDefault="00F8384D" w14:paraId="6F25FA5C" w14:textId="4AD20FDB">
      <w:pPr>
        <w:numPr>
          <w:ilvl w:val="0"/>
          <w:numId w:val="9"/>
        </w:numPr>
        <w:spacing w:line="240" w:lineRule="auto"/>
        <w:rPr>
          <w:rFonts w:ascii="Aptos" w:hAnsi="Aptos"/>
          <w:b/>
        </w:rPr>
      </w:pPr>
      <w:r w:rsidRPr="00876C90">
        <w:rPr>
          <w:rFonts w:ascii="Aptos" w:hAnsi="Aptos"/>
          <w:b/>
        </w:rPr>
        <w:t xml:space="preserve">NOTES </w:t>
      </w:r>
      <w:r w:rsidRPr="00876C90" w:rsidR="00204F39">
        <w:rPr>
          <w:rFonts w:ascii="Aptos" w:hAnsi="Aptos"/>
          <w:b/>
        </w:rPr>
        <w:t xml:space="preserve">(anything noteworthy about data availability or the </w:t>
      </w:r>
      <w:r w:rsidRPr="00876C90" w:rsidR="00BC2436">
        <w:rPr>
          <w:rFonts w:ascii="Aptos" w:hAnsi="Aptos"/>
          <w:b/>
          <w:bCs/>
        </w:rPr>
        <w:t>IA</w:t>
      </w:r>
      <w:r w:rsidRPr="00876C90" w:rsidR="00204F39">
        <w:rPr>
          <w:rFonts w:ascii="Aptos" w:hAnsi="Aptos"/>
          <w:b/>
        </w:rPr>
        <w:t xml:space="preserve"> process itself</w:t>
      </w:r>
      <w:r w:rsidRPr="00876C90" w:rsidR="00B90DD9">
        <w:rPr>
          <w:rFonts w:ascii="Aptos" w:hAnsi="Aptos"/>
          <w:b/>
        </w:rPr>
        <w:t>)</w:t>
      </w:r>
    </w:p>
    <w:p w:rsidRPr="004B18BB" w:rsidR="004140AC" w:rsidP="00225E15" w:rsidRDefault="00225E15" w14:paraId="0CF97E46" w14:textId="6F574E4B">
      <w:pPr>
        <w:rPr>
          <w:rFonts w:ascii="Aptos" w:hAnsi="Aptos"/>
        </w:rPr>
      </w:pPr>
      <w:r>
        <w:rPr>
          <w:rFonts w:ascii="Aptos" w:hAnsi="Aptos"/>
        </w:rPr>
        <w:br w:type="page"/>
      </w:r>
    </w:p>
    <w:p w:rsidRPr="004B18BB" w:rsidR="007E71DA" w:rsidP="00EC2AA8" w:rsidRDefault="007E71DA" w14:paraId="4BE0A882" w14:textId="77777777">
      <w:pPr>
        <w:spacing w:line="240" w:lineRule="auto"/>
        <w:rPr>
          <w:rFonts w:ascii="Aptos" w:hAnsi="Aptos"/>
        </w:rPr>
      </w:pPr>
    </w:p>
    <w:p w:rsidRPr="00225E15" w:rsidR="1596A7C7" w:rsidP="004B18BB" w:rsidRDefault="1596A7C7" w14:paraId="54C176BF" w14:textId="25FFD2FC">
      <w:pPr>
        <w:spacing w:line="240" w:lineRule="auto"/>
        <w:rPr>
          <w:rFonts w:ascii="Aptos" w:hAnsi="Aptos"/>
          <w:b/>
          <w:bCs/>
        </w:rPr>
      </w:pPr>
      <w:r w:rsidRPr="00225E15">
        <w:rPr>
          <w:rFonts w:ascii="Aptos" w:hAnsi="Aptos"/>
          <w:b/>
          <w:bCs/>
        </w:rPr>
        <w:t>Appendix A</w:t>
      </w:r>
    </w:p>
    <w:p w:rsidRPr="004B18BB" w:rsidR="47C8E0D7" w:rsidP="004B18BB" w:rsidRDefault="47C8E0D7" w14:paraId="59B674C2" w14:textId="2B182E16">
      <w:pPr>
        <w:spacing w:line="240" w:lineRule="auto"/>
        <w:rPr>
          <w:rFonts w:ascii="Aptos" w:hAnsi="Aptos"/>
        </w:rPr>
      </w:pPr>
    </w:p>
    <w:p w:rsidRPr="004B18BB" w:rsidR="1596A7C7" w:rsidP="004B18BB" w:rsidRDefault="1596A7C7" w14:paraId="183ED946" w14:textId="216711B7">
      <w:pPr>
        <w:spacing w:line="240" w:lineRule="auto"/>
        <w:rPr>
          <w:rFonts w:ascii="Aptos" w:hAnsi="Aptos"/>
        </w:rPr>
      </w:pPr>
      <w:r w:rsidRPr="004B18BB">
        <w:rPr>
          <w:rFonts w:ascii="Aptos" w:hAnsi="Aptos"/>
          <w:noProof/>
        </w:rPr>
        <w:drawing>
          <wp:inline distT="0" distB="0" distL="0" distR="0" wp14:anchorId="6172355A" wp14:editId="19D82115">
            <wp:extent cx="6400800" cy="3086100"/>
            <wp:effectExtent l="0" t="0" r="0" b="0"/>
            <wp:docPr id="260356690" name="Picture 26035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6400800" cy="3086100"/>
                    </a:xfrm>
                    <a:prstGeom prst="rect">
                      <a:avLst/>
                    </a:prstGeom>
                  </pic:spPr>
                </pic:pic>
              </a:graphicData>
            </a:graphic>
          </wp:inline>
        </w:drawing>
      </w:r>
    </w:p>
    <w:p w:rsidRPr="004B18BB" w:rsidR="000557F9" w:rsidP="000557F9" w:rsidRDefault="1596A7C7" w14:paraId="21E52FF2" w14:textId="2F8AE080">
      <w:pPr>
        <w:rPr>
          <w:rFonts w:ascii="Aptos" w:hAnsi="Aptos"/>
        </w:rPr>
      </w:pPr>
      <w:r w:rsidRPr="004B18BB">
        <w:rPr>
          <w:rFonts w:ascii="Aptos" w:hAnsi="Aptos"/>
          <w:noProof/>
        </w:rPr>
        <w:drawing>
          <wp:inline distT="0" distB="0" distL="0" distR="0" wp14:anchorId="41554661" wp14:editId="5E0B132C">
            <wp:extent cx="6400800" cy="2171700"/>
            <wp:effectExtent l="0" t="0" r="0" b="0"/>
            <wp:docPr id="1607124413" name="Picture 160712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6400800" cy="2171700"/>
                    </a:xfrm>
                    <a:prstGeom prst="rect">
                      <a:avLst/>
                    </a:prstGeom>
                  </pic:spPr>
                </pic:pic>
              </a:graphicData>
            </a:graphic>
          </wp:inline>
        </w:drawing>
      </w:r>
    </w:p>
    <w:sectPr w:rsidRPr="004B18BB" w:rsidR="000557F9" w:rsidSect="00C41F0C">
      <w:pgSz w:w="12240" w:h="15840" w:orient="portrait"/>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M" w:author="Sugeet Miglani" w:date="2025-03-05T12:44:00Z" w:id="17">
    <w:p w:rsidR="00FA3262" w:rsidP="00FA3262" w:rsidRDefault="002A0671" w14:paraId="4CD6AED0" w14:textId="77777777">
      <w:pPr>
        <w:pStyle w:val="CommentText"/>
      </w:pPr>
      <w:r>
        <w:rPr>
          <w:rStyle w:val="CommentReference"/>
        </w:rPr>
        <w:annotationRef/>
      </w:r>
      <w:r w:rsidR="00FA3262">
        <w:t>Amendments can occur even during the construction/development phase</w:t>
      </w:r>
    </w:p>
  </w:comment>
  <w:comment w:initials="SM" w:author="Sugeet Miglani" w:date="2025-03-05T12:45:00Z" w:id="22">
    <w:p w:rsidR="00B821C6" w:rsidP="00B821C6" w:rsidRDefault="00A07100" w14:paraId="6D5F5C7E" w14:textId="7497419E">
      <w:pPr>
        <w:pStyle w:val="CommentText"/>
      </w:pPr>
      <w:r>
        <w:rPr>
          <w:rStyle w:val="CommentReference"/>
        </w:rPr>
        <w:annotationRef/>
      </w:r>
      <w:r w:rsidR="00B821C6">
        <w:t xml:space="preserve">Not sure what this means. </w:t>
      </w:r>
    </w:p>
  </w:comment>
  <w:comment w:initials="SM" w:author="Sugeet Miglani" w:date="2025-03-05T12:48:00Z" w:id="25">
    <w:p w:rsidR="007E0F4B" w:rsidP="007E0F4B" w:rsidRDefault="00405B92" w14:paraId="344D812E" w14:textId="77777777">
      <w:pPr>
        <w:pStyle w:val="CommentText"/>
      </w:pPr>
      <w:r>
        <w:rPr>
          <w:rStyle w:val="CommentReference"/>
        </w:rPr>
        <w:annotationRef/>
      </w:r>
      <w:r w:rsidR="007E0F4B">
        <w:t>A mix of past, present, and future tenses. We need to decide which one to use and make the document consistent.</w:t>
      </w:r>
    </w:p>
  </w:comment>
  <w:comment w:initials="AW" w:author="Alana Westwood" w:date="2025-02-16T19:52:00Z" w:id="123">
    <w:p w:rsidR="00876C90" w:rsidP="00876C90" w:rsidRDefault="00876C90" w14:paraId="18ECFC33" w14:textId="3BD01F92">
      <w:pPr>
        <w:pStyle w:val="CommentText"/>
      </w:pPr>
      <w:r>
        <w:rPr>
          <w:rStyle w:val="CommentReference"/>
        </w:rPr>
        <w:annotationRef/>
      </w:r>
      <w:r>
        <w:t>Note to self/Ben, let’s doublecheck this list and the columns in the spreadsheet match</w:t>
      </w:r>
    </w:p>
  </w:comment>
  <w:comment w:initials="AW" w:author="Alana Westwood" w:date="2025-02-16T19:37:00Z" w:id="144">
    <w:p w:rsidR="006542CF" w:rsidP="006542CF" w:rsidRDefault="006542CF" w14:paraId="6A160421" w14:textId="48E94188">
      <w:pPr>
        <w:pStyle w:val="CommentText"/>
      </w:pPr>
      <w:r>
        <w:rPr>
          <w:rStyle w:val="CommentReference"/>
        </w:rPr>
        <w:annotationRef/>
      </w:r>
      <w:r>
        <w:t>I couldn’t find clear instructions on this?</w:t>
      </w:r>
    </w:p>
  </w:comment>
  <w:comment w:initials="cj" w:author="cjser@uw.edu" w:date="2024-03-11T15:08:00Z" w:id="213">
    <w:p w:rsidR="00924754" w:rsidP="00924754" w:rsidRDefault="00924754" w14:paraId="2980E2A2" w14:textId="77777777">
      <w:pPr>
        <w:pStyle w:val="CommentText"/>
      </w:pPr>
      <w:r>
        <w:t xml:space="preserve">Instead of "target material," I think this should say, "ore." That would be more consistent with most project descriptions. </w:t>
      </w:r>
      <w:r>
        <w:rPr>
          <w:rStyle w:val="CommentReference"/>
        </w:rPr>
        <w:annotationRef/>
      </w:r>
    </w:p>
    <w:p w:rsidR="00924754" w:rsidP="00924754" w:rsidRDefault="00924754" w14:paraId="5083275C" w14:textId="77777777">
      <w:pPr>
        <w:pStyle w:val="CommentText"/>
      </w:pPr>
    </w:p>
    <w:p w:rsidR="00924754" w:rsidP="00924754" w:rsidRDefault="00924754" w14:paraId="5289CB56" w14:textId="77777777">
      <w:pPr>
        <w:pStyle w:val="CommentText"/>
      </w:pPr>
      <w:r>
        <w:t xml:space="preserve">Since these terms can be confusing, it might also be worth noting here that most of these descriptions are going to report production capacity, which I interpret as the maximum amount of ore the mine is designed to process. </w:t>
      </w:r>
    </w:p>
    <w:p w:rsidR="00924754" w:rsidP="00924754" w:rsidRDefault="00924754" w14:paraId="0B4A970F" w14:textId="77777777">
      <w:pPr>
        <w:pStyle w:val="CommentText"/>
      </w:pPr>
    </w:p>
    <w:p w:rsidR="00924754" w:rsidP="00924754" w:rsidRDefault="00924754" w14:paraId="4791D4BE" w14:textId="77777777">
      <w:pPr>
        <w:pStyle w:val="CommentText"/>
      </w:pPr>
      <w:r>
        <w:t xml:space="preserve">I </w:t>
      </w:r>
      <w:r w:rsidRPr="6836C2A3">
        <w:rPr>
          <w:i/>
          <w:iCs/>
        </w:rPr>
        <w:t>think</w:t>
      </w:r>
      <w:r>
        <w:t xml:space="preserve"> the only time milling/processing rate will be relevant or reported is when a mine expects to process ore under the production capacity. In other words, they plan to ramp up to the maximum amount after X number of years. I'm writing this comment not only to suggest some extra explanation here, but also to make sure I am interpreting these numbers the same as everyone else reviewing the documents.</w:t>
      </w:r>
    </w:p>
  </w:comment>
  <w:comment w:initials="SM" w:author="Sugeet Miglani" w:date="2024-03-20T10:50:00Z" w:id="214">
    <w:p w:rsidR="00924754" w:rsidP="00924754" w:rsidRDefault="00924754" w14:paraId="409B6300" w14:textId="77777777">
      <w:pPr>
        <w:pStyle w:val="CommentText"/>
      </w:pPr>
      <w:r>
        <w:rPr>
          <w:rStyle w:val="CommentReference"/>
        </w:rPr>
        <w:annotationRef/>
      </w:r>
      <w:r>
        <w:t>Thanks for pointing the lack of clarity on this metric!</w:t>
      </w:r>
      <w:r>
        <w:br/>
      </w:r>
      <w:r>
        <w:t xml:space="preserve">Since the projects cover a wide range of target materials, I have added some clarification on what constitutes ‘target material’ for the common types of projects. </w:t>
      </w:r>
      <w:r>
        <w:br/>
      </w:r>
      <w:r>
        <w:t>If there any edge cases, I would be happy to discuss and investigate together.</w:t>
      </w:r>
    </w:p>
  </w:comment>
  <w:comment w:initials="BC" w:author="Ben Collison" w:date="2024-11-14T16:06:00Z" w:id="215">
    <w:p w:rsidR="00924754" w:rsidP="00924754" w:rsidRDefault="00924754" w14:paraId="2431D902" w14:textId="77777777">
      <w:pPr>
        <w:pStyle w:val="CommentText"/>
      </w:pPr>
      <w:r>
        <w:rPr>
          <w:rStyle w:val="CommentReference"/>
        </w:rPr>
        <w:annotationRef/>
      </w:r>
      <w:r>
        <w:rPr>
          <w:lang w:val="en-CA"/>
        </w:rPr>
        <w:t>Only one ‘size’ column in the spreadsheet (production capacity). “For some of these projects, we extracted a milling rate that may differ from the average production capacity of the mine. This was due to the fact that differing terminology was used and there was inconsistencies in language among EA documents.”</w:t>
      </w:r>
    </w:p>
  </w:comment>
  <w:comment w:initials="AW" w:author="Alana Westwood" w:date="2025-02-16T19:50:00Z" w:id="216">
    <w:p w:rsidR="009273F4" w:rsidP="009273F4" w:rsidRDefault="009273F4" w14:paraId="28B860AB" w14:textId="77777777">
      <w:pPr>
        <w:pStyle w:val="CommentText"/>
      </w:pPr>
      <w:r>
        <w:rPr>
          <w:rStyle w:val="CommentReference"/>
        </w:rPr>
        <w:annotationRef/>
      </w:r>
      <w:r>
        <w:t>I’ll defer to Ben as to whether this comment has been suitable incorporated and we can delete it</w:t>
      </w:r>
    </w:p>
  </w:comment>
  <w:comment w:initials="SM" w:author="Sugeet Miglani" w:date="2025-03-05T17:37:00Z" w:id="251">
    <w:p w:rsidR="00A4370C" w:rsidP="00A4370C" w:rsidRDefault="00A4370C" w14:paraId="74DADDCE" w14:textId="77777777">
      <w:pPr>
        <w:pStyle w:val="CommentText"/>
      </w:pPr>
      <w:r>
        <w:rPr>
          <w:rStyle w:val="CommentReference"/>
        </w:rPr>
        <w:annotationRef/>
      </w:r>
      <w:r>
        <w:t>There aren’t any in our data</w:t>
      </w:r>
    </w:p>
  </w:comment>
  <w:comment w:initials="SM" w:author="Sugeet Miglani" w:date="2025-03-05T17:43:00Z" w:id="254">
    <w:p w:rsidR="00E333B3" w:rsidP="00E333B3" w:rsidRDefault="00E333B3" w14:paraId="1318DE86" w14:textId="77777777">
      <w:pPr>
        <w:pStyle w:val="CommentText"/>
      </w:pPr>
      <w:r>
        <w:rPr>
          <w:rStyle w:val="CommentReference"/>
        </w:rPr>
        <w:annotationRef/>
      </w:r>
      <w:r>
        <w:t>The final dataset uses MMDDYYY</w:t>
      </w:r>
    </w:p>
  </w:comment>
  <w:comment w:initials="SM" w:author="Sugeet Miglani" w:date="2025-03-05T17:43:00Z" w:id="272">
    <w:p w:rsidR="003E2B46" w:rsidP="003E2B46" w:rsidRDefault="003E2B46" w14:paraId="1386B27D" w14:textId="77777777">
      <w:pPr>
        <w:pStyle w:val="CommentText"/>
      </w:pPr>
      <w:r>
        <w:rPr>
          <w:rStyle w:val="CommentReference"/>
        </w:rPr>
        <w:annotationRef/>
      </w:r>
      <w:r>
        <w:t>The final dataset uses MMDDYYY</w:t>
      </w:r>
    </w:p>
  </w:comment>
  <w:comment w:initials="SM" w:author="Sugeet Miglani" w:date="2025-03-05T18:39:00Z" w:id="299">
    <w:p w:rsidR="00A070A0" w:rsidP="00A070A0" w:rsidRDefault="00A070A0" w14:paraId="17A2343D" w14:textId="77777777">
      <w:pPr>
        <w:pStyle w:val="CommentText"/>
      </w:pPr>
      <w:r>
        <w:rPr>
          <w:rStyle w:val="CommentReference"/>
        </w:rPr>
        <w:annotationRef/>
      </w:r>
      <w:r>
        <w:t>These contain three links, one for each type of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D6AED0" w15:done="0"/>
  <w15:commentEx w15:paraId="6D5F5C7E" w15:done="0"/>
  <w15:commentEx w15:paraId="344D812E" w15:done="0"/>
  <w15:commentEx w15:paraId="18ECFC33" w15:done="0"/>
  <w15:commentEx w15:paraId="6A160421" w15:done="0"/>
  <w15:commentEx w15:paraId="4791D4BE" w15:done="0"/>
  <w15:commentEx w15:paraId="409B6300" w15:paraIdParent="4791D4BE" w15:done="0"/>
  <w15:commentEx w15:paraId="2431D902" w15:paraIdParent="4791D4BE" w15:done="0"/>
  <w15:commentEx w15:paraId="28B860AB" w15:paraIdParent="4791D4BE" w15:done="0"/>
  <w15:commentEx w15:paraId="74DADDCE" w15:done="0"/>
  <w15:commentEx w15:paraId="1318DE86" w15:done="0"/>
  <w15:commentEx w15:paraId="1386B27D" w15:done="0"/>
  <w15:commentEx w15:paraId="17A23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A9A6BD" w16cex:dateUtc="2025-03-05T20:44:00Z"/>
  <w16cex:commentExtensible w16cex:durableId="7D65A8E0" w16cex:dateUtc="2025-03-05T20:45:00Z"/>
  <w16cex:commentExtensible w16cex:durableId="7A7B983F" w16cex:dateUtc="2025-03-05T20:48:00Z"/>
  <w16cex:commentExtensible w16cex:durableId="3B2BECB5" w16cex:dateUtc="2025-02-16T23:52:00Z"/>
  <w16cex:commentExtensible w16cex:durableId="24047650" w16cex:dateUtc="2025-02-16T23:37:00Z"/>
  <w16cex:commentExtensible w16cex:durableId="016718BD" w16cex:dateUtc="2024-03-20T17:50:00Z"/>
  <w16cex:commentExtensible w16cex:durableId="3C644D24" w16cex:dateUtc="2024-11-14T20:06:00Z"/>
  <w16cex:commentExtensible w16cex:durableId="4E4FD78B" w16cex:dateUtc="2025-02-16T23:50:00Z"/>
  <w16cex:commentExtensible w16cex:durableId="2C1D2ADB" w16cex:dateUtc="2025-03-06T01:37:00Z"/>
  <w16cex:commentExtensible w16cex:durableId="5CFDB416" w16cex:dateUtc="2025-03-06T01:43:00Z"/>
  <w16cex:commentExtensible w16cex:durableId="6D3088A7" w16cex:dateUtc="2025-03-06T01:43:00Z"/>
  <w16cex:commentExtensible w16cex:durableId="72F0BCA7" w16cex:dateUtc="2025-03-06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D6AED0" w16cid:durableId="64A9A6BD"/>
  <w16cid:commentId w16cid:paraId="6D5F5C7E" w16cid:durableId="7D65A8E0"/>
  <w16cid:commentId w16cid:paraId="344D812E" w16cid:durableId="7A7B983F"/>
  <w16cid:commentId w16cid:paraId="18ECFC33" w16cid:durableId="3B2BECB5"/>
  <w16cid:commentId w16cid:paraId="6A160421" w16cid:durableId="24047650"/>
  <w16cid:commentId w16cid:paraId="4791D4BE" w16cid:durableId="4791D4BE"/>
  <w16cid:commentId w16cid:paraId="409B6300" w16cid:durableId="016718BD"/>
  <w16cid:commentId w16cid:paraId="2431D902" w16cid:durableId="3C644D24"/>
  <w16cid:commentId w16cid:paraId="28B860AB" w16cid:durableId="4E4FD78B"/>
  <w16cid:commentId w16cid:paraId="74DADDCE" w16cid:durableId="2C1D2ADB"/>
  <w16cid:commentId w16cid:paraId="1318DE86" w16cid:durableId="5CFDB416"/>
  <w16cid:commentId w16cid:paraId="1386B27D" w16cid:durableId="6D3088A7"/>
  <w16cid:commentId w16cid:paraId="17A2343D" w16cid:durableId="72F0BC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7FEE" w:rsidP="00307F63" w:rsidRDefault="002D7FEE" w14:paraId="4D91079D" w14:textId="77777777">
      <w:pPr>
        <w:spacing w:line="240" w:lineRule="auto"/>
      </w:pPr>
      <w:r>
        <w:separator/>
      </w:r>
    </w:p>
  </w:endnote>
  <w:endnote w:type="continuationSeparator" w:id="0">
    <w:p w:rsidR="002D7FEE" w:rsidP="00307F63" w:rsidRDefault="002D7FEE" w14:paraId="0EC30CA8" w14:textId="77777777">
      <w:pPr>
        <w:spacing w:line="240" w:lineRule="auto"/>
      </w:pPr>
      <w:r>
        <w:continuationSeparator/>
      </w:r>
    </w:p>
  </w:endnote>
  <w:endnote w:type="continuationNotice" w:id="1">
    <w:p w:rsidR="002D7FEE" w:rsidRDefault="002D7FEE" w14:paraId="20F8265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7FEE" w:rsidP="00307F63" w:rsidRDefault="002D7FEE" w14:paraId="2C80A50B" w14:textId="77777777">
      <w:pPr>
        <w:spacing w:line="240" w:lineRule="auto"/>
      </w:pPr>
      <w:r>
        <w:separator/>
      </w:r>
    </w:p>
  </w:footnote>
  <w:footnote w:type="continuationSeparator" w:id="0">
    <w:p w:rsidR="002D7FEE" w:rsidP="00307F63" w:rsidRDefault="002D7FEE" w14:paraId="1B9399A0" w14:textId="77777777">
      <w:pPr>
        <w:spacing w:line="240" w:lineRule="auto"/>
      </w:pPr>
      <w:r>
        <w:continuationSeparator/>
      </w:r>
    </w:p>
  </w:footnote>
  <w:footnote w:type="continuationNotice" w:id="1">
    <w:p w:rsidR="002D7FEE" w:rsidRDefault="002D7FEE" w14:paraId="2FD1960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61CA7" w:rsidR="004900A2" w:rsidP="00BC2436" w:rsidRDefault="004900A2" w14:paraId="6ADEAE73" w14:textId="4AD8AC79">
    <w:pPr>
      <w:pStyle w:val="Header"/>
      <w:jc w:val="right"/>
      <w:rPr>
        <w:lang w:val="fr-CA"/>
      </w:rPr>
    </w:pPr>
    <w:r w:rsidRPr="00061CA7">
      <w:rPr>
        <w:lang w:val="fr-CA"/>
      </w:rPr>
      <w:t xml:space="preserve">Westwood et al. </w:t>
    </w:r>
    <w:r w:rsidRPr="00061CA7">
      <w:rPr>
        <w:i/>
        <w:iCs/>
        <w:lang w:val="fr-CA"/>
      </w:rPr>
      <w:t>FACETS</w:t>
    </w:r>
    <w:r w:rsidRPr="00061CA7">
      <w:rPr>
        <w:lang w:val="fr-CA"/>
      </w:rPr>
      <w:t xml:space="preserve">, </w:t>
    </w:r>
    <w:proofErr w:type="spellStart"/>
    <w:r w:rsidR="00AC2B3C">
      <w:rPr>
        <w:lang w:val="fr-CA"/>
      </w:rPr>
      <w:t>Supplementary</w:t>
    </w:r>
    <w:proofErr w:type="spellEnd"/>
    <w:r w:rsidR="00AC2B3C">
      <w:rPr>
        <w:lang w:val="fr-CA"/>
      </w:rPr>
      <w:t xml:space="preserve"> </w:t>
    </w:r>
    <w:proofErr w:type="spellStart"/>
    <w:r w:rsidR="00AC2B3C">
      <w:rPr>
        <w:lang w:val="fr-CA"/>
      </w:rPr>
      <w:t>Material</w:t>
    </w:r>
    <w:proofErr w:type="spellEnd"/>
    <w:r w:rsidRPr="00061CA7">
      <w:rPr>
        <w:lang w:val="fr-CA"/>
      </w:rPr>
      <w:t xml:space="preserve"> </w:t>
    </w:r>
    <w:r>
      <w:rPr>
        <w:lang w:val="fr-CA"/>
      </w:rPr>
      <w:t>3</w:t>
    </w:r>
    <w:r w:rsidRPr="00061CA7">
      <w:rPr>
        <w:lang w:val="fr-CA"/>
      </w:rPr>
      <w:t xml:space="preserve">, Page </w:t>
    </w:r>
    <w:sdt>
      <w:sdtPr>
        <w:id w:val="2062289970"/>
        <w:docPartObj>
          <w:docPartGallery w:val="Page Numbers (Top of Page)"/>
          <w:docPartUnique/>
        </w:docPartObj>
      </w:sdtPr>
      <w:sdtEndPr>
        <w:rPr>
          <w:noProof/>
        </w:rPr>
      </w:sdtEndPr>
      <w:sdtContent>
        <w:r w:rsidRPr="00061CA7">
          <w:fldChar w:fldCharType="begin"/>
        </w:r>
        <w:r w:rsidRPr="00061CA7">
          <w:rPr>
            <w:lang w:val="fr-CA"/>
          </w:rPr>
          <w:instrText xml:space="preserve"> PAGE   \* MERGEFORMAT </w:instrText>
        </w:r>
        <w:r w:rsidRPr="00061CA7">
          <w:fldChar w:fldCharType="separate"/>
        </w:r>
        <w:r w:rsidRPr="004900A2">
          <w:rPr>
            <w:lang w:val="fr-CA"/>
          </w:rPr>
          <w:t>1</w:t>
        </w:r>
        <w:r w:rsidRPr="00061CA7">
          <w:rPr>
            <w:noProof/>
          </w:rPr>
          <w:fldChar w:fldCharType="end"/>
        </w:r>
      </w:sdtContent>
    </w:sdt>
  </w:p>
  <w:p w:rsidRPr="004900A2" w:rsidR="00600C14" w:rsidRDefault="00600C14" w14:paraId="0AD2E5D5" w14:textId="77777777">
    <w:pPr>
      <w:pStyle w:val="Header"/>
      <w:rPr>
        <w:lang w:val="fr-CA"/>
      </w:rPr>
    </w:pPr>
  </w:p>
</w:hdr>
</file>

<file path=word/intelligence2.xml><?xml version="1.0" encoding="utf-8"?>
<int2:intelligence xmlns:int2="http://schemas.microsoft.com/office/intelligence/2020/intelligence" xmlns:oel="http://schemas.microsoft.com/office/2019/extlst">
  <int2:observations>
    <int2:bookmark int2:bookmarkName="_Int_vNgGFUHj" int2:invalidationBookmarkName="" int2:hashCode="af2yLWATS+riUZ" int2:id="rpku9d5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63C18"/>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623115"/>
    <w:multiLevelType w:val="hybridMultilevel"/>
    <w:tmpl w:val="161E00B8"/>
    <w:lvl w:ilvl="0" w:tplc="0226C5F0">
      <w:start w:val="1"/>
      <w:numFmt w:val="decimal"/>
      <w:lvlText w:val="%1."/>
      <w:lvlJc w:val="left"/>
      <w:pPr>
        <w:ind w:left="360" w:hanging="360"/>
      </w:pPr>
      <w:rPr>
        <w:rFonts w:hint="default"/>
        <w:b w:val="0"/>
        <w:bCs/>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33312660"/>
    <w:multiLevelType w:val="multilevel"/>
    <w:tmpl w:val="B19AD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8924F6"/>
    <w:multiLevelType w:val="hybridMultilevel"/>
    <w:tmpl w:val="E79E5AA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CE71CDB"/>
    <w:multiLevelType w:val="hybridMultilevel"/>
    <w:tmpl w:val="68CE2210"/>
    <w:lvl w:ilvl="0" w:tplc="10090005">
      <w:start w:val="1"/>
      <w:numFmt w:val="bullet"/>
      <w:lvlText w:val=""/>
      <w:lvlJc w:val="left"/>
      <w:pPr>
        <w:ind w:left="1080" w:hanging="360"/>
      </w:pPr>
      <w:rPr>
        <w:rFonts w:hint="default" w:ascii="Wingdings" w:hAnsi="Wingdings"/>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5" w15:restartNumberingAfterBreak="0">
    <w:nsid w:val="42B26F50"/>
    <w:multiLevelType w:val="hybridMultilevel"/>
    <w:tmpl w:val="02084F32"/>
    <w:lvl w:ilvl="0" w:tplc="0226C5F0">
      <w:start w:val="1"/>
      <w:numFmt w:val="decimal"/>
      <w:lvlText w:val="%1."/>
      <w:lvlJc w:val="left"/>
      <w:pPr>
        <w:ind w:left="360" w:hanging="360"/>
      </w:pPr>
      <w:rPr>
        <w:rFonts w:hint="default"/>
        <w:b w:val="0"/>
        <w:bCs/>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5">
      <w:start w:val="1"/>
      <w:numFmt w:val="bullet"/>
      <w:lvlText w:val=""/>
      <w:lvlJc w:val="left"/>
      <w:pPr>
        <w:ind w:left="2520" w:hanging="360"/>
      </w:pPr>
      <w:rPr>
        <w:rFonts w:hint="default" w:ascii="Wingdings" w:hAnsi="Wingdings"/>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6" w15:restartNumberingAfterBreak="0">
    <w:nsid w:val="57E954BB"/>
    <w:multiLevelType w:val="hybridMultilevel"/>
    <w:tmpl w:val="CE3C6F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4717C1"/>
    <w:multiLevelType w:val="multilevel"/>
    <w:tmpl w:val="1652B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3A6565"/>
    <w:multiLevelType w:val="multilevel"/>
    <w:tmpl w:val="B19AD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4B3571"/>
    <w:multiLevelType w:val="multilevel"/>
    <w:tmpl w:val="E954BF4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730D7DA6"/>
    <w:multiLevelType w:val="hybridMultilevel"/>
    <w:tmpl w:val="237EF5AE"/>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num w:numId="1" w16cid:durableId="320156592">
    <w:abstractNumId w:val="9"/>
  </w:num>
  <w:num w:numId="2" w16cid:durableId="617950477">
    <w:abstractNumId w:val="2"/>
  </w:num>
  <w:num w:numId="3" w16cid:durableId="1372343009">
    <w:abstractNumId w:val="7"/>
  </w:num>
  <w:num w:numId="4" w16cid:durableId="598417617">
    <w:abstractNumId w:val="8"/>
  </w:num>
  <w:num w:numId="5" w16cid:durableId="46997082">
    <w:abstractNumId w:val="0"/>
  </w:num>
  <w:num w:numId="6" w16cid:durableId="2131316600">
    <w:abstractNumId w:val="6"/>
  </w:num>
  <w:num w:numId="7" w16cid:durableId="963775577">
    <w:abstractNumId w:val="3"/>
  </w:num>
  <w:num w:numId="8" w16cid:durableId="1805418228">
    <w:abstractNumId w:val="4"/>
  </w:num>
  <w:num w:numId="9" w16cid:durableId="1346010615">
    <w:abstractNumId w:val="5"/>
  </w:num>
  <w:num w:numId="10" w16cid:durableId="819613445">
    <w:abstractNumId w:val="1"/>
  </w:num>
  <w:num w:numId="11" w16cid:durableId="48139087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geet Miglani">
    <w15:presenceInfo w15:providerId="AD" w15:userId="S::sg413228@dal.ca::1da215b3-7475-4443-bafd-bfeb0a72d1fe"/>
  </w15:person>
  <w15:person w15:author="Alana Westwood">
    <w15:presenceInfo w15:providerId="AD" w15:userId="S::al782546@dal.ca::d95ba78f-694a-4469-9f39-a582c1f5c4ef"/>
  </w15:person>
  <w15:person w15:author="cjser@uw.edu">
    <w15:presenceInfo w15:providerId="AD" w15:userId="S::urn:spo:guest#cjser@uw.edu::"/>
  </w15:person>
  <w15:person w15:author="Ben Collison">
    <w15:presenceInfo w15:providerId="AD" w15:userId="S::bn234731@dal.ca::0204adca-1fb3-4e05-bb67-20c111e15b5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55"/>
    <w:rsid w:val="00002DF0"/>
    <w:rsid w:val="00003F25"/>
    <w:rsid w:val="00010BCB"/>
    <w:rsid w:val="00011016"/>
    <w:rsid w:val="00011700"/>
    <w:rsid w:val="0001384E"/>
    <w:rsid w:val="00016255"/>
    <w:rsid w:val="0002160B"/>
    <w:rsid w:val="00022127"/>
    <w:rsid w:val="00023FBC"/>
    <w:rsid w:val="000241F8"/>
    <w:rsid w:val="000304EE"/>
    <w:rsid w:val="0003095E"/>
    <w:rsid w:val="00031D8E"/>
    <w:rsid w:val="0003207D"/>
    <w:rsid w:val="000330A7"/>
    <w:rsid w:val="000362A2"/>
    <w:rsid w:val="00041529"/>
    <w:rsid w:val="00055512"/>
    <w:rsid w:val="000557F9"/>
    <w:rsid w:val="00056794"/>
    <w:rsid w:val="00056955"/>
    <w:rsid w:val="00057F43"/>
    <w:rsid w:val="00060363"/>
    <w:rsid w:val="00062071"/>
    <w:rsid w:val="000623DC"/>
    <w:rsid w:val="00062606"/>
    <w:rsid w:val="000658F6"/>
    <w:rsid w:val="00066891"/>
    <w:rsid w:val="00067AAC"/>
    <w:rsid w:val="000723BF"/>
    <w:rsid w:val="00074C11"/>
    <w:rsid w:val="00077AA3"/>
    <w:rsid w:val="000806D5"/>
    <w:rsid w:val="00081040"/>
    <w:rsid w:val="00081C61"/>
    <w:rsid w:val="00081FC0"/>
    <w:rsid w:val="000864D0"/>
    <w:rsid w:val="000934F4"/>
    <w:rsid w:val="00094E72"/>
    <w:rsid w:val="000971DC"/>
    <w:rsid w:val="000A4127"/>
    <w:rsid w:val="000A5EC7"/>
    <w:rsid w:val="000B02EF"/>
    <w:rsid w:val="000B0570"/>
    <w:rsid w:val="000B061F"/>
    <w:rsid w:val="000B095A"/>
    <w:rsid w:val="000B166B"/>
    <w:rsid w:val="000B1701"/>
    <w:rsid w:val="000B3B67"/>
    <w:rsid w:val="000B752E"/>
    <w:rsid w:val="000C2A11"/>
    <w:rsid w:val="000C6EC7"/>
    <w:rsid w:val="000C7823"/>
    <w:rsid w:val="000D065A"/>
    <w:rsid w:val="000D34CD"/>
    <w:rsid w:val="000D47C9"/>
    <w:rsid w:val="000D5598"/>
    <w:rsid w:val="000D5C89"/>
    <w:rsid w:val="000D612E"/>
    <w:rsid w:val="000D6A3E"/>
    <w:rsid w:val="000E5743"/>
    <w:rsid w:val="000F0359"/>
    <w:rsid w:val="000F0DBC"/>
    <w:rsid w:val="000F1950"/>
    <w:rsid w:val="000F2A07"/>
    <w:rsid w:val="000F47B9"/>
    <w:rsid w:val="000F5B93"/>
    <w:rsid w:val="000F7D7A"/>
    <w:rsid w:val="00100E1A"/>
    <w:rsid w:val="001064B1"/>
    <w:rsid w:val="00107031"/>
    <w:rsid w:val="00110259"/>
    <w:rsid w:val="001133F7"/>
    <w:rsid w:val="00115D6F"/>
    <w:rsid w:val="00116549"/>
    <w:rsid w:val="00116ADE"/>
    <w:rsid w:val="00124227"/>
    <w:rsid w:val="00125DB6"/>
    <w:rsid w:val="00126C9F"/>
    <w:rsid w:val="00132099"/>
    <w:rsid w:val="001333F2"/>
    <w:rsid w:val="00140B35"/>
    <w:rsid w:val="00141FB3"/>
    <w:rsid w:val="001425CD"/>
    <w:rsid w:val="0014496E"/>
    <w:rsid w:val="00145E25"/>
    <w:rsid w:val="00150787"/>
    <w:rsid w:val="0015742A"/>
    <w:rsid w:val="001605E0"/>
    <w:rsid w:val="00160655"/>
    <w:rsid w:val="0016155C"/>
    <w:rsid w:val="00161705"/>
    <w:rsid w:val="001677B5"/>
    <w:rsid w:val="001704B9"/>
    <w:rsid w:val="0017107D"/>
    <w:rsid w:val="00171CFA"/>
    <w:rsid w:val="00172694"/>
    <w:rsid w:val="00173AC8"/>
    <w:rsid w:val="0018034C"/>
    <w:rsid w:val="001809DF"/>
    <w:rsid w:val="00182175"/>
    <w:rsid w:val="00182394"/>
    <w:rsid w:val="001837DB"/>
    <w:rsid w:val="001838C0"/>
    <w:rsid w:val="00183AFF"/>
    <w:rsid w:val="00184158"/>
    <w:rsid w:val="0018513A"/>
    <w:rsid w:val="00186E37"/>
    <w:rsid w:val="00192431"/>
    <w:rsid w:val="00193681"/>
    <w:rsid w:val="001937BA"/>
    <w:rsid w:val="00194B0B"/>
    <w:rsid w:val="00196BFF"/>
    <w:rsid w:val="001A0EA0"/>
    <w:rsid w:val="001A1757"/>
    <w:rsid w:val="001A20FC"/>
    <w:rsid w:val="001A275E"/>
    <w:rsid w:val="001A4925"/>
    <w:rsid w:val="001A755B"/>
    <w:rsid w:val="001B1FE2"/>
    <w:rsid w:val="001B59FF"/>
    <w:rsid w:val="001C22AD"/>
    <w:rsid w:val="001C5B77"/>
    <w:rsid w:val="001C5C63"/>
    <w:rsid w:val="001C5CB0"/>
    <w:rsid w:val="001C6F6F"/>
    <w:rsid w:val="001D28EC"/>
    <w:rsid w:val="001D3639"/>
    <w:rsid w:val="001D41FF"/>
    <w:rsid w:val="001D5D13"/>
    <w:rsid w:val="001D62D0"/>
    <w:rsid w:val="001D674A"/>
    <w:rsid w:val="001D6993"/>
    <w:rsid w:val="001D6D5A"/>
    <w:rsid w:val="001D7E87"/>
    <w:rsid w:val="001E08F1"/>
    <w:rsid w:val="001E0C09"/>
    <w:rsid w:val="001E614E"/>
    <w:rsid w:val="001F3C34"/>
    <w:rsid w:val="001F3EE6"/>
    <w:rsid w:val="001F49BD"/>
    <w:rsid w:val="001F6DA1"/>
    <w:rsid w:val="00201A5D"/>
    <w:rsid w:val="00202D28"/>
    <w:rsid w:val="00204F39"/>
    <w:rsid w:val="00207CEB"/>
    <w:rsid w:val="00210B71"/>
    <w:rsid w:val="00212AB9"/>
    <w:rsid w:val="00215368"/>
    <w:rsid w:val="00215A38"/>
    <w:rsid w:val="00215A99"/>
    <w:rsid w:val="002170C7"/>
    <w:rsid w:val="0021780D"/>
    <w:rsid w:val="00220070"/>
    <w:rsid w:val="002245AF"/>
    <w:rsid w:val="00225CEF"/>
    <w:rsid w:val="00225E15"/>
    <w:rsid w:val="00226F06"/>
    <w:rsid w:val="00230E9C"/>
    <w:rsid w:val="00230EC9"/>
    <w:rsid w:val="00231562"/>
    <w:rsid w:val="002321C4"/>
    <w:rsid w:val="00233D02"/>
    <w:rsid w:val="00236090"/>
    <w:rsid w:val="00237125"/>
    <w:rsid w:val="00237321"/>
    <w:rsid w:val="002374F9"/>
    <w:rsid w:val="00243E06"/>
    <w:rsid w:val="00245990"/>
    <w:rsid w:val="0024622F"/>
    <w:rsid w:val="00246DCF"/>
    <w:rsid w:val="002503DF"/>
    <w:rsid w:val="002503E4"/>
    <w:rsid w:val="00252128"/>
    <w:rsid w:val="00252B66"/>
    <w:rsid w:val="00252F3C"/>
    <w:rsid w:val="00254541"/>
    <w:rsid w:val="00254CDC"/>
    <w:rsid w:val="00255F46"/>
    <w:rsid w:val="002566B9"/>
    <w:rsid w:val="00256CC5"/>
    <w:rsid w:val="00257EDB"/>
    <w:rsid w:val="0026035B"/>
    <w:rsid w:val="00262286"/>
    <w:rsid w:val="002626C7"/>
    <w:rsid w:val="00267C2F"/>
    <w:rsid w:val="00270D8E"/>
    <w:rsid w:val="00270F6E"/>
    <w:rsid w:val="00272EEE"/>
    <w:rsid w:val="00274FDB"/>
    <w:rsid w:val="0027569D"/>
    <w:rsid w:val="00277611"/>
    <w:rsid w:val="0028194E"/>
    <w:rsid w:val="0028531B"/>
    <w:rsid w:val="00290382"/>
    <w:rsid w:val="002A0671"/>
    <w:rsid w:val="002A3AFD"/>
    <w:rsid w:val="002A6C2B"/>
    <w:rsid w:val="002B06E6"/>
    <w:rsid w:val="002B0B89"/>
    <w:rsid w:val="002B10F2"/>
    <w:rsid w:val="002B16D8"/>
    <w:rsid w:val="002B3819"/>
    <w:rsid w:val="002B732B"/>
    <w:rsid w:val="002B73DA"/>
    <w:rsid w:val="002C226A"/>
    <w:rsid w:val="002C5AC7"/>
    <w:rsid w:val="002C5C61"/>
    <w:rsid w:val="002D0A11"/>
    <w:rsid w:val="002D45C6"/>
    <w:rsid w:val="002D65A5"/>
    <w:rsid w:val="002D6E00"/>
    <w:rsid w:val="002D758E"/>
    <w:rsid w:val="002D7FEE"/>
    <w:rsid w:val="002E01C0"/>
    <w:rsid w:val="002E1834"/>
    <w:rsid w:val="002E3AB6"/>
    <w:rsid w:val="002E4A7A"/>
    <w:rsid w:val="002E5D85"/>
    <w:rsid w:val="002F1840"/>
    <w:rsid w:val="002F459E"/>
    <w:rsid w:val="002F47F3"/>
    <w:rsid w:val="002F4CBA"/>
    <w:rsid w:val="002F7F29"/>
    <w:rsid w:val="00300DFA"/>
    <w:rsid w:val="003016C5"/>
    <w:rsid w:val="00307F63"/>
    <w:rsid w:val="0031079A"/>
    <w:rsid w:val="00316B51"/>
    <w:rsid w:val="00320D9B"/>
    <w:rsid w:val="0032234F"/>
    <w:rsid w:val="003233E3"/>
    <w:rsid w:val="00324C44"/>
    <w:rsid w:val="00327FB4"/>
    <w:rsid w:val="00331331"/>
    <w:rsid w:val="003319DD"/>
    <w:rsid w:val="00333266"/>
    <w:rsid w:val="00334870"/>
    <w:rsid w:val="003417E2"/>
    <w:rsid w:val="00341DFE"/>
    <w:rsid w:val="0034581F"/>
    <w:rsid w:val="00345FA1"/>
    <w:rsid w:val="00347166"/>
    <w:rsid w:val="00356E93"/>
    <w:rsid w:val="00361722"/>
    <w:rsid w:val="0036357E"/>
    <w:rsid w:val="00366116"/>
    <w:rsid w:val="00366A79"/>
    <w:rsid w:val="00370C00"/>
    <w:rsid w:val="0037374B"/>
    <w:rsid w:val="003764CE"/>
    <w:rsid w:val="00376549"/>
    <w:rsid w:val="00376AA1"/>
    <w:rsid w:val="00382B8F"/>
    <w:rsid w:val="00382D3C"/>
    <w:rsid w:val="0038435E"/>
    <w:rsid w:val="00384662"/>
    <w:rsid w:val="0038560D"/>
    <w:rsid w:val="003856AA"/>
    <w:rsid w:val="00386D43"/>
    <w:rsid w:val="00390353"/>
    <w:rsid w:val="00390CB2"/>
    <w:rsid w:val="00392110"/>
    <w:rsid w:val="00392CD6"/>
    <w:rsid w:val="00395B20"/>
    <w:rsid w:val="003960DE"/>
    <w:rsid w:val="003964E8"/>
    <w:rsid w:val="003A3226"/>
    <w:rsid w:val="003A327D"/>
    <w:rsid w:val="003A41AD"/>
    <w:rsid w:val="003B234A"/>
    <w:rsid w:val="003B287F"/>
    <w:rsid w:val="003B52C2"/>
    <w:rsid w:val="003B6FD7"/>
    <w:rsid w:val="003B7052"/>
    <w:rsid w:val="003B72E4"/>
    <w:rsid w:val="003C02A0"/>
    <w:rsid w:val="003C0BB2"/>
    <w:rsid w:val="003C2077"/>
    <w:rsid w:val="003C6A15"/>
    <w:rsid w:val="003C6E71"/>
    <w:rsid w:val="003C79FB"/>
    <w:rsid w:val="003D116D"/>
    <w:rsid w:val="003D3DEF"/>
    <w:rsid w:val="003D3E44"/>
    <w:rsid w:val="003E0348"/>
    <w:rsid w:val="003E18AB"/>
    <w:rsid w:val="003E1CE9"/>
    <w:rsid w:val="003E212E"/>
    <w:rsid w:val="003E2B46"/>
    <w:rsid w:val="003E4204"/>
    <w:rsid w:val="003E7054"/>
    <w:rsid w:val="003E7FBD"/>
    <w:rsid w:val="003F19D1"/>
    <w:rsid w:val="003F47A1"/>
    <w:rsid w:val="003F5D90"/>
    <w:rsid w:val="003F5DF1"/>
    <w:rsid w:val="003F6603"/>
    <w:rsid w:val="003F6F36"/>
    <w:rsid w:val="003F7D86"/>
    <w:rsid w:val="00401455"/>
    <w:rsid w:val="00401999"/>
    <w:rsid w:val="00404A86"/>
    <w:rsid w:val="00404A9F"/>
    <w:rsid w:val="00405B92"/>
    <w:rsid w:val="00412F8E"/>
    <w:rsid w:val="004140AC"/>
    <w:rsid w:val="00417F44"/>
    <w:rsid w:val="00420162"/>
    <w:rsid w:val="0042179C"/>
    <w:rsid w:val="004242B5"/>
    <w:rsid w:val="00424787"/>
    <w:rsid w:val="00427E23"/>
    <w:rsid w:val="004336A6"/>
    <w:rsid w:val="00434DEF"/>
    <w:rsid w:val="00437B2C"/>
    <w:rsid w:val="00440C7D"/>
    <w:rsid w:val="00441D21"/>
    <w:rsid w:val="00442866"/>
    <w:rsid w:val="00442EBA"/>
    <w:rsid w:val="004433D3"/>
    <w:rsid w:val="004442DE"/>
    <w:rsid w:val="0044789B"/>
    <w:rsid w:val="00451287"/>
    <w:rsid w:val="00456AFF"/>
    <w:rsid w:val="00457244"/>
    <w:rsid w:val="0046022E"/>
    <w:rsid w:val="00461E75"/>
    <w:rsid w:val="004644DE"/>
    <w:rsid w:val="00464E4A"/>
    <w:rsid w:val="00465F05"/>
    <w:rsid w:val="0047282E"/>
    <w:rsid w:val="004748ED"/>
    <w:rsid w:val="004778DF"/>
    <w:rsid w:val="00483013"/>
    <w:rsid w:val="0048759E"/>
    <w:rsid w:val="004900A2"/>
    <w:rsid w:val="004901A1"/>
    <w:rsid w:val="00491924"/>
    <w:rsid w:val="00492B4B"/>
    <w:rsid w:val="00495679"/>
    <w:rsid w:val="00496435"/>
    <w:rsid w:val="004A07C9"/>
    <w:rsid w:val="004A19C1"/>
    <w:rsid w:val="004A291D"/>
    <w:rsid w:val="004A5AEE"/>
    <w:rsid w:val="004A63E2"/>
    <w:rsid w:val="004B0073"/>
    <w:rsid w:val="004B0BEC"/>
    <w:rsid w:val="004B18BB"/>
    <w:rsid w:val="004B1A02"/>
    <w:rsid w:val="004B3240"/>
    <w:rsid w:val="004B4A1A"/>
    <w:rsid w:val="004B7BBB"/>
    <w:rsid w:val="004C3D14"/>
    <w:rsid w:val="004C4C3F"/>
    <w:rsid w:val="004C4DEC"/>
    <w:rsid w:val="004C56D6"/>
    <w:rsid w:val="004D23D6"/>
    <w:rsid w:val="004D3502"/>
    <w:rsid w:val="004D56DA"/>
    <w:rsid w:val="004D5727"/>
    <w:rsid w:val="004E090D"/>
    <w:rsid w:val="004E0D3D"/>
    <w:rsid w:val="004E181F"/>
    <w:rsid w:val="004E5D2E"/>
    <w:rsid w:val="004F3FD2"/>
    <w:rsid w:val="004F65DD"/>
    <w:rsid w:val="004F783E"/>
    <w:rsid w:val="00501394"/>
    <w:rsid w:val="0050598D"/>
    <w:rsid w:val="00507684"/>
    <w:rsid w:val="005139CE"/>
    <w:rsid w:val="005144E6"/>
    <w:rsid w:val="00516564"/>
    <w:rsid w:val="00517087"/>
    <w:rsid w:val="00522B7B"/>
    <w:rsid w:val="00523401"/>
    <w:rsid w:val="00525230"/>
    <w:rsid w:val="00527A23"/>
    <w:rsid w:val="0053083C"/>
    <w:rsid w:val="005310B0"/>
    <w:rsid w:val="00532A2F"/>
    <w:rsid w:val="005336BD"/>
    <w:rsid w:val="00534BB5"/>
    <w:rsid w:val="00541236"/>
    <w:rsid w:val="00541855"/>
    <w:rsid w:val="00543BAC"/>
    <w:rsid w:val="00550236"/>
    <w:rsid w:val="005507B4"/>
    <w:rsid w:val="00551754"/>
    <w:rsid w:val="00551FBC"/>
    <w:rsid w:val="00552AAF"/>
    <w:rsid w:val="00566711"/>
    <w:rsid w:val="005671D6"/>
    <w:rsid w:val="00567C87"/>
    <w:rsid w:val="00570375"/>
    <w:rsid w:val="00570626"/>
    <w:rsid w:val="005728FF"/>
    <w:rsid w:val="00572BAA"/>
    <w:rsid w:val="0057377A"/>
    <w:rsid w:val="005747BA"/>
    <w:rsid w:val="005757B0"/>
    <w:rsid w:val="00575D99"/>
    <w:rsid w:val="00582756"/>
    <w:rsid w:val="0058281D"/>
    <w:rsid w:val="005839E5"/>
    <w:rsid w:val="00587D05"/>
    <w:rsid w:val="00593CAA"/>
    <w:rsid w:val="00596EB2"/>
    <w:rsid w:val="00597278"/>
    <w:rsid w:val="0059778D"/>
    <w:rsid w:val="005A56BA"/>
    <w:rsid w:val="005A60F0"/>
    <w:rsid w:val="005A65E8"/>
    <w:rsid w:val="005A67E0"/>
    <w:rsid w:val="005A76C0"/>
    <w:rsid w:val="005B13D8"/>
    <w:rsid w:val="005B1EB8"/>
    <w:rsid w:val="005B5468"/>
    <w:rsid w:val="005B7592"/>
    <w:rsid w:val="005C0F3D"/>
    <w:rsid w:val="005C28B2"/>
    <w:rsid w:val="005C372A"/>
    <w:rsid w:val="005C3B92"/>
    <w:rsid w:val="005C7FDE"/>
    <w:rsid w:val="005D69EE"/>
    <w:rsid w:val="005D77C1"/>
    <w:rsid w:val="005E4779"/>
    <w:rsid w:val="005E5137"/>
    <w:rsid w:val="005E5671"/>
    <w:rsid w:val="005E60BF"/>
    <w:rsid w:val="005E7DBD"/>
    <w:rsid w:val="005F0502"/>
    <w:rsid w:val="005F611F"/>
    <w:rsid w:val="005F6311"/>
    <w:rsid w:val="005F69BF"/>
    <w:rsid w:val="005F6FE4"/>
    <w:rsid w:val="005F7868"/>
    <w:rsid w:val="00600A40"/>
    <w:rsid w:val="00600C14"/>
    <w:rsid w:val="006058B9"/>
    <w:rsid w:val="0060595B"/>
    <w:rsid w:val="00611F5E"/>
    <w:rsid w:val="006143A9"/>
    <w:rsid w:val="0061461C"/>
    <w:rsid w:val="00614FB7"/>
    <w:rsid w:val="006156B5"/>
    <w:rsid w:val="0061746E"/>
    <w:rsid w:val="00620E9E"/>
    <w:rsid w:val="00622343"/>
    <w:rsid w:val="006248EC"/>
    <w:rsid w:val="00624E80"/>
    <w:rsid w:val="006334F9"/>
    <w:rsid w:val="0064004D"/>
    <w:rsid w:val="00642B4B"/>
    <w:rsid w:val="00643D07"/>
    <w:rsid w:val="00643D4B"/>
    <w:rsid w:val="0064557D"/>
    <w:rsid w:val="00645ABD"/>
    <w:rsid w:val="006519D5"/>
    <w:rsid w:val="006540F6"/>
    <w:rsid w:val="006542CF"/>
    <w:rsid w:val="006624A9"/>
    <w:rsid w:val="00663CC3"/>
    <w:rsid w:val="00665931"/>
    <w:rsid w:val="006704E4"/>
    <w:rsid w:val="0067074B"/>
    <w:rsid w:val="00672363"/>
    <w:rsid w:val="0067503A"/>
    <w:rsid w:val="006765FF"/>
    <w:rsid w:val="00677073"/>
    <w:rsid w:val="00680473"/>
    <w:rsid w:val="00683418"/>
    <w:rsid w:val="00687AAA"/>
    <w:rsid w:val="006904E0"/>
    <w:rsid w:val="00691D2A"/>
    <w:rsid w:val="00692218"/>
    <w:rsid w:val="00693A3B"/>
    <w:rsid w:val="00694AF5"/>
    <w:rsid w:val="006A0AD7"/>
    <w:rsid w:val="006A2CE8"/>
    <w:rsid w:val="006A3F6E"/>
    <w:rsid w:val="006A6331"/>
    <w:rsid w:val="006B070B"/>
    <w:rsid w:val="006B1B66"/>
    <w:rsid w:val="006B2238"/>
    <w:rsid w:val="006B4176"/>
    <w:rsid w:val="006B5021"/>
    <w:rsid w:val="006B5C27"/>
    <w:rsid w:val="006B715F"/>
    <w:rsid w:val="006C3764"/>
    <w:rsid w:val="006C4AA9"/>
    <w:rsid w:val="006D0577"/>
    <w:rsid w:val="006D579D"/>
    <w:rsid w:val="006D7B52"/>
    <w:rsid w:val="006E1217"/>
    <w:rsid w:val="006E15AF"/>
    <w:rsid w:val="006E3CDE"/>
    <w:rsid w:val="006E5483"/>
    <w:rsid w:val="006E5507"/>
    <w:rsid w:val="006E65B2"/>
    <w:rsid w:val="006F3668"/>
    <w:rsid w:val="006F7866"/>
    <w:rsid w:val="0070507E"/>
    <w:rsid w:val="007076E2"/>
    <w:rsid w:val="007114E9"/>
    <w:rsid w:val="00712079"/>
    <w:rsid w:val="00715EBF"/>
    <w:rsid w:val="00716C82"/>
    <w:rsid w:val="007215AF"/>
    <w:rsid w:val="00722F63"/>
    <w:rsid w:val="00724150"/>
    <w:rsid w:val="00724906"/>
    <w:rsid w:val="0072529F"/>
    <w:rsid w:val="00726A75"/>
    <w:rsid w:val="00726B12"/>
    <w:rsid w:val="00730A21"/>
    <w:rsid w:val="007327BA"/>
    <w:rsid w:val="0073540E"/>
    <w:rsid w:val="0073579C"/>
    <w:rsid w:val="0073650C"/>
    <w:rsid w:val="00741C18"/>
    <w:rsid w:val="00743D16"/>
    <w:rsid w:val="0074663E"/>
    <w:rsid w:val="00747956"/>
    <w:rsid w:val="00747CA2"/>
    <w:rsid w:val="00756B8E"/>
    <w:rsid w:val="0076398B"/>
    <w:rsid w:val="00765B8B"/>
    <w:rsid w:val="0077093B"/>
    <w:rsid w:val="00776ED6"/>
    <w:rsid w:val="007776EE"/>
    <w:rsid w:val="00777F7B"/>
    <w:rsid w:val="00780602"/>
    <w:rsid w:val="00782309"/>
    <w:rsid w:val="00782AEA"/>
    <w:rsid w:val="00782DA9"/>
    <w:rsid w:val="00783218"/>
    <w:rsid w:val="007850D6"/>
    <w:rsid w:val="007863EB"/>
    <w:rsid w:val="00786E7F"/>
    <w:rsid w:val="007878A1"/>
    <w:rsid w:val="0079035D"/>
    <w:rsid w:val="007923E2"/>
    <w:rsid w:val="0079419E"/>
    <w:rsid w:val="007968F4"/>
    <w:rsid w:val="007A6D51"/>
    <w:rsid w:val="007B6128"/>
    <w:rsid w:val="007C0956"/>
    <w:rsid w:val="007C0FA4"/>
    <w:rsid w:val="007C14E2"/>
    <w:rsid w:val="007C4A48"/>
    <w:rsid w:val="007D085E"/>
    <w:rsid w:val="007D161D"/>
    <w:rsid w:val="007D1A7F"/>
    <w:rsid w:val="007D1C76"/>
    <w:rsid w:val="007D2335"/>
    <w:rsid w:val="007D2794"/>
    <w:rsid w:val="007D2872"/>
    <w:rsid w:val="007D4B66"/>
    <w:rsid w:val="007D63BB"/>
    <w:rsid w:val="007D6C22"/>
    <w:rsid w:val="007E0F4B"/>
    <w:rsid w:val="007E11B7"/>
    <w:rsid w:val="007E2478"/>
    <w:rsid w:val="007E36A6"/>
    <w:rsid w:val="007E4F79"/>
    <w:rsid w:val="007E5B68"/>
    <w:rsid w:val="007E5C06"/>
    <w:rsid w:val="007E71DA"/>
    <w:rsid w:val="007F04BB"/>
    <w:rsid w:val="007F165D"/>
    <w:rsid w:val="007F3776"/>
    <w:rsid w:val="00801DB8"/>
    <w:rsid w:val="00806B20"/>
    <w:rsid w:val="00806B4A"/>
    <w:rsid w:val="008118EF"/>
    <w:rsid w:val="0081747C"/>
    <w:rsid w:val="00821FA7"/>
    <w:rsid w:val="00822D7C"/>
    <w:rsid w:val="00823180"/>
    <w:rsid w:val="00823475"/>
    <w:rsid w:val="00823DFB"/>
    <w:rsid w:val="00826D4C"/>
    <w:rsid w:val="00832683"/>
    <w:rsid w:val="008343F4"/>
    <w:rsid w:val="0084088F"/>
    <w:rsid w:val="0084447E"/>
    <w:rsid w:val="0085149D"/>
    <w:rsid w:val="008517A3"/>
    <w:rsid w:val="00853DD2"/>
    <w:rsid w:val="00853F9F"/>
    <w:rsid w:val="008547F9"/>
    <w:rsid w:val="00854C2A"/>
    <w:rsid w:val="008554DF"/>
    <w:rsid w:val="00855797"/>
    <w:rsid w:val="0085740E"/>
    <w:rsid w:val="00857999"/>
    <w:rsid w:val="0086434E"/>
    <w:rsid w:val="008649B2"/>
    <w:rsid w:val="00864B0D"/>
    <w:rsid w:val="00864DE8"/>
    <w:rsid w:val="00866D79"/>
    <w:rsid w:val="008705A5"/>
    <w:rsid w:val="00874D91"/>
    <w:rsid w:val="00876C90"/>
    <w:rsid w:val="00880076"/>
    <w:rsid w:val="008800D9"/>
    <w:rsid w:val="00881004"/>
    <w:rsid w:val="0089036A"/>
    <w:rsid w:val="00890737"/>
    <w:rsid w:val="00892DA8"/>
    <w:rsid w:val="008935DD"/>
    <w:rsid w:val="00895132"/>
    <w:rsid w:val="008977BE"/>
    <w:rsid w:val="008A10EF"/>
    <w:rsid w:val="008A227D"/>
    <w:rsid w:val="008A22FB"/>
    <w:rsid w:val="008A35F7"/>
    <w:rsid w:val="008A3687"/>
    <w:rsid w:val="008A4737"/>
    <w:rsid w:val="008A49EA"/>
    <w:rsid w:val="008A65CB"/>
    <w:rsid w:val="008A75CF"/>
    <w:rsid w:val="008A7884"/>
    <w:rsid w:val="008B0AE1"/>
    <w:rsid w:val="008B114F"/>
    <w:rsid w:val="008B1487"/>
    <w:rsid w:val="008B440C"/>
    <w:rsid w:val="008B5561"/>
    <w:rsid w:val="008B6EB0"/>
    <w:rsid w:val="008B7C32"/>
    <w:rsid w:val="008C0474"/>
    <w:rsid w:val="008C1BC8"/>
    <w:rsid w:val="008C200B"/>
    <w:rsid w:val="008C310A"/>
    <w:rsid w:val="008C527B"/>
    <w:rsid w:val="008D003B"/>
    <w:rsid w:val="008D243D"/>
    <w:rsid w:val="008D37DB"/>
    <w:rsid w:val="008D60DF"/>
    <w:rsid w:val="008E46E2"/>
    <w:rsid w:val="008F2157"/>
    <w:rsid w:val="008F67FC"/>
    <w:rsid w:val="009000AE"/>
    <w:rsid w:val="00902C5A"/>
    <w:rsid w:val="009048DF"/>
    <w:rsid w:val="00904A20"/>
    <w:rsid w:val="00904E7C"/>
    <w:rsid w:val="00910DAE"/>
    <w:rsid w:val="00915627"/>
    <w:rsid w:val="00915E6C"/>
    <w:rsid w:val="009208FD"/>
    <w:rsid w:val="00920E1B"/>
    <w:rsid w:val="00923C77"/>
    <w:rsid w:val="00924754"/>
    <w:rsid w:val="00924A79"/>
    <w:rsid w:val="00926DAC"/>
    <w:rsid w:val="009273F4"/>
    <w:rsid w:val="00931ED6"/>
    <w:rsid w:val="00932517"/>
    <w:rsid w:val="00932BDC"/>
    <w:rsid w:val="00933F87"/>
    <w:rsid w:val="00935270"/>
    <w:rsid w:val="0093746C"/>
    <w:rsid w:val="00937A7C"/>
    <w:rsid w:val="00942022"/>
    <w:rsid w:val="00943EFE"/>
    <w:rsid w:val="00945A35"/>
    <w:rsid w:val="009471A0"/>
    <w:rsid w:val="00950E5E"/>
    <w:rsid w:val="00952121"/>
    <w:rsid w:val="00955E85"/>
    <w:rsid w:val="00957DEC"/>
    <w:rsid w:val="00957F10"/>
    <w:rsid w:val="00957FA5"/>
    <w:rsid w:val="009603EE"/>
    <w:rsid w:val="00963C37"/>
    <w:rsid w:val="0096492C"/>
    <w:rsid w:val="00965314"/>
    <w:rsid w:val="009653ED"/>
    <w:rsid w:val="009678F4"/>
    <w:rsid w:val="0097306F"/>
    <w:rsid w:val="00974C29"/>
    <w:rsid w:val="009801E0"/>
    <w:rsid w:val="009802F0"/>
    <w:rsid w:val="00983402"/>
    <w:rsid w:val="00983A8A"/>
    <w:rsid w:val="00990185"/>
    <w:rsid w:val="00991463"/>
    <w:rsid w:val="00991777"/>
    <w:rsid w:val="00991B7C"/>
    <w:rsid w:val="00991E5A"/>
    <w:rsid w:val="00993A47"/>
    <w:rsid w:val="009940B1"/>
    <w:rsid w:val="009957B5"/>
    <w:rsid w:val="009971EA"/>
    <w:rsid w:val="00997507"/>
    <w:rsid w:val="009A041C"/>
    <w:rsid w:val="009A0512"/>
    <w:rsid w:val="009A3EDC"/>
    <w:rsid w:val="009A4CB3"/>
    <w:rsid w:val="009B63B9"/>
    <w:rsid w:val="009C0C15"/>
    <w:rsid w:val="009C4BD7"/>
    <w:rsid w:val="009C5613"/>
    <w:rsid w:val="009C6356"/>
    <w:rsid w:val="009C68A0"/>
    <w:rsid w:val="009D2290"/>
    <w:rsid w:val="009D258B"/>
    <w:rsid w:val="009D2A86"/>
    <w:rsid w:val="009D6CF6"/>
    <w:rsid w:val="009D7C3F"/>
    <w:rsid w:val="009E07EB"/>
    <w:rsid w:val="009E0CE7"/>
    <w:rsid w:val="009E6C3D"/>
    <w:rsid w:val="009E7184"/>
    <w:rsid w:val="009E719E"/>
    <w:rsid w:val="009F1083"/>
    <w:rsid w:val="00A0017D"/>
    <w:rsid w:val="00A00639"/>
    <w:rsid w:val="00A01E07"/>
    <w:rsid w:val="00A05E8C"/>
    <w:rsid w:val="00A070A0"/>
    <w:rsid w:val="00A07100"/>
    <w:rsid w:val="00A0752C"/>
    <w:rsid w:val="00A10AA7"/>
    <w:rsid w:val="00A10C20"/>
    <w:rsid w:val="00A12267"/>
    <w:rsid w:val="00A14348"/>
    <w:rsid w:val="00A14999"/>
    <w:rsid w:val="00A154E3"/>
    <w:rsid w:val="00A16150"/>
    <w:rsid w:val="00A17A7B"/>
    <w:rsid w:val="00A206D8"/>
    <w:rsid w:val="00A20AEF"/>
    <w:rsid w:val="00A20DBB"/>
    <w:rsid w:val="00A21280"/>
    <w:rsid w:val="00A225C8"/>
    <w:rsid w:val="00A227AC"/>
    <w:rsid w:val="00A2371D"/>
    <w:rsid w:val="00A24590"/>
    <w:rsid w:val="00A26525"/>
    <w:rsid w:val="00A30042"/>
    <w:rsid w:val="00A3298E"/>
    <w:rsid w:val="00A3356B"/>
    <w:rsid w:val="00A36900"/>
    <w:rsid w:val="00A36C23"/>
    <w:rsid w:val="00A377D9"/>
    <w:rsid w:val="00A407E0"/>
    <w:rsid w:val="00A40D63"/>
    <w:rsid w:val="00A41490"/>
    <w:rsid w:val="00A4370C"/>
    <w:rsid w:val="00A4390E"/>
    <w:rsid w:val="00A47B96"/>
    <w:rsid w:val="00A54348"/>
    <w:rsid w:val="00A55A91"/>
    <w:rsid w:val="00A5736A"/>
    <w:rsid w:val="00A63C6A"/>
    <w:rsid w:val="00A63C87"/>
    <w:rsid w:val="00A64FDB"/>
    <w:rsid w:val="00A67410"/>
    <w:rsid w:val="00A7082A"/>
    <w:rsid w:val="00A724B2"/>
    <w:rsid w:val="00A7340E"/>
    <w:rsid w:val="00A739BA"/>
    <w:rsid w:val="00A74C9B"/>
    <w:rsid w:val="00A74E6B"/>
    <w:rsid w:val="00A76BB2"/>
    <w:rsid w:val="00A81244"/>
    <w:rsid w:val="00A83D51"/>
    <w:rsid w:val="00A83FE5"/>
    <w:rsid w:val="00A85181"/>
    <w:rsid w:val="00A86353"/>
    <w:rsid w:val="00A86D77"/>
    <w:rsid w:val="00A90AE8"/>
    <w:rsid w:val="00A9405D"/>
    <w:rsid w:val="00A95F46"/>
    <w:rsid w:val="00AA0E73"/>
    <w:rsid w:val="00AA35A4"/>
    <w:rsid w:val="00AA4F2D"/>
    <w:rsid w:val="00AA560E"/>
    <w:rsid w:val="00AA5A2A"/>
    <w:rsid w:val="00AA5C4E"/>
    <w:rsid w:val="00AB148F"/>
    <w:rsid w:val="00AB2AD2"/>
    <w:rsid w:val="00AB3BFF"/>
    <w:rsid w:val="00AB64D7"/>
    <w:rsid w:val="00AC1EC8"/>
    <w:rsid w:val="00AC2B3C"/>
    <w:rsid w:val="00AC4E51"/>
    <w:rsid w:val="00AC5B1D"/>
    <w:rsid w:val="00AD046A"/>
    <w:rsid w:val="00AD192D"/>
    <w:rsid w:val="00AD250F"/>
    <w:rsid w:val="00AD279A"/>
    <w:rsid w:val="00AD320D"/>
    <w:rsid w:val="00AD3299"/>
    <w:rsid w:val="00AD3EF8"/>
    <w:rsid w:val="00AD4265"/>
    <w:rsid w:val="00AD42C5"/>
    <w:rsid w:val="00AD605A"/>
    <w:rsid w:val="00AD6140"/>
    <w:rsid w:val="00AD6410"/>
    <w:rsid w:val="00AD7423"/>
    <w:rsid w:val="00AE1D00"/>
    <w:rsid w:val="00AE401D"/>
    <w:rsid w:val="00AE433A"/>
    <w:rsid w:val="00AE4C18"/>
    <w:rsid w:val="00AE5466"/>
    <w:rsid w:val="00AE56EA"/>
    <w:rsid w:val="00AF193E"/>
    <w:rsid w:val="00AF2E13"/>
    <w:rsid w:val="00AF5293"/>
    <w:rsid w:val="00AF533C"/>
    <w:rsid w:val="00AF575B"/>
    <w:rsid w:val="00AF5878"/>
    <w:rsid w:val="00B00CCF"/>
    <w:rsid w:val="00B01059"/>
    <w:rsid w:val="00B01853"/>
    <w:rsid w:val="00B03CD2"/>
    <w:rsid w:val="00B047CC"/>
    <w:rsid w:val="00B062D4"/>
    <w:rsid w:val="00B14A18"/>
    <w:rsid w:val="00B1751F"/>
    <w:rsid w:val="00B177CD"/>
    <w:rsid w:val="00B208F1"/>
    <w:rsid w:val="00B21C08"/>
    <w:rsid w:val="00B22355"/>
    <w:rsid w:val="00B234FA"/>
    <w:rsid w:val="00B23E96"/>
    <w:rsid w:val="00B2407D"/>
    <w:rsid w:val="00B24F12"/>
    <w:rsid w:val="00B26921"/>
    <w:rsid w:val="00B30DC5"/>
    <w:rsid w:val="00B338FB"/>
    <w:rsid w:val="00B33B6F"/>
    <w:rsid w:val="00B363EB"/>
    <w:rsid w:val="00B370D5"/>
    <w:rsid w:val="00B37844"/>
    <w:rsid w:val="00B37AEE"/>
    <w:rsid w:val="00B413C9"/>
    <w:rsid w:val="00B4564B"/>
    <w:rsid w:val="00B51704"/>
    <w:rsid w:val="00B51E8B"/>
    <w:rsid w:val="00B5336A"/>
    <w:rsid w:val="00B56D32"/>
    <w:rsid w:val="00B61510"/>
    <w:rsid w:val="00B633B9"/>
    <w:rsid w:val="00B63E06"/>
    <w:rsid w:val="00B6414F"/>
    <w:rsid w:val="00B676EF"/>
    <w:rsid w:val="00B70267"/>
    <w:rsid w:val="00B7084A"/>
    <w:rsid w:val="00B71986"/>
    <w:rsid w:val="00B7212C"/>
    <w:rsid w:val="00B75234"/>
    <w:rsid w:val="00B7715E"/>
    <w:rsid w:val="00B806F0"/>
    <w:rsid w:val="00B821C6"/>
    <w:rsid w:val="00B82398"/>
    <w:rsid w:val="00B8432F"/>
    <w:rsid w:val="00B84B13"/>
    <w:rsid w:val="00B8509A"/>
    <w:rsid w:val="00B85E08"/>
    <w:rsid w:val="00B86C33"/>
    <w:rsid w:val="00B872AD"/>
    <w:rsid w:val="00B90088"/>
    <w:rsid w:val="00B90DD9"/>
    <w:rsid w:val="00B91143"/>
    <w:rsid w:val="00B9119C"/>
    <w:rsid w:val="00B92DBF"/>
    <w:rsid w:val="00BA1B82"/>
    <w:rsid w:val="00BA2901"/>
    <w:rsid w:val="00BA5861"/>
    <w:rsid w:val="00BA71F0"/>
    <w:rsid w:val="00BB315A"/>
    <w:rsid w:val="00BB6361"/>
    <w:rsid w:val="00BB695C"/>
    <w:rsid w:val="00BB7F06"/>
    <w:rsid w:val="00BC2436"/>
    <w:rsid w:val="00BC6F10"/>
    <w:rsid w:val="00BC7DA8"/>
    <w:rsid w:val="00BD06F7"/>
    <w:rsid w:val="00BD1FF6"/>
    <w:rsid w:val="00BD5394"/>
    <w:rsid w:val="00BD6B3F"/>
    <w:rsid w:val="00BD77B1"/>
    <w:rsid w:val="00BD7FB7"/>
    <w:rsid w:val="00BE12DE"/>
    <w:rsid w:val="00BE13BE"/>
    <w:rsid w:val="00BE2CAA"/>
    <w:rsid w:val="00BE323B"/>
    <w:rsid w:val="00BE33DE"/>
    <w:rsid w:val="00BE346C"/>
    <w:rsid w:val="00BE41ED"/>
    <w:rsid w:val="00BE50BA"/>
    <w:rsid w:val="00BE6339"/>
    <w:rsid w:val="00BF0401"/>
    <w:rsid w:val="00BF12CD"/>
    <w:rsid w:val="00BF3CB2"/>
    <w:rsid w:val="00BF3E09"/>
    <w:rsid w:val="00BF6A5B"/>
    <w:rsid w:val="00C0057D"/>
    <w:rsid w:val="00C00D15"/>
    <w:rsid w:val="00C04776"/>
    <w:rsid w:val="00C05FA4"/>
    <w:rsid w:val="00C064E9"/>
    <w:rsid w:val="00C06542"/>
    <w:rsid w:val="00C11478"/>
    <w:rsid w:val="00C14D26"/>
    <w:rsid w:val="00C14FD2"/>
    <w:rsid w:val="00C176E0"/>
    <w:rsid w:val="00C17826"/>
    <w:rsid w:val="00C17A72"/>
    <w:rsid w:val="00C17A8B"/>
    <w:rsid w:val="00C20179"/>
    <w:rsid w:val="00C22201"/>
    <w:rsid w:val="00C2257E"/>
    <w:rsid w:val="00C24EA7"/>
    <w:rsid w:val="00C2524A"/>
    <w:rsid w:val="00C25543"/>
    <w:rsid w:val="00C255AE"/>
    <w:rsid w:val="00C25FBC"/>
    <w:rsid w:val="00C337AE"/>
    <w:rsid w:val="00C34023"/>
    <w:rsid w:val="00C35F9B"/>
    <w:rsid w:val="00C400FF"/>
    <w:rsid w:val="00C41F0C"/>
    <w:rsid w:val="00C4338D"/>
    <w:rsid w:val="00C449BF"/>
    <w:rsid w:val="00C45FC4"/>
    <w:rsid w:val="00C46D94"/>
    <w:rsid w:val="00C4706F"/>
    <w:rsid w:val="00C4785C"/>
    <w:rsid w:val="00C47F5A"/>
    <w:rsid w:val="00C5010C"/>
    <w:rsid w:val="00C53010"/>
    <w:rsid w:val="00C53B01"/>
    <w:rsid w:val="00C5421B"/>
    <w:rsid w:val="00C56D69"/>
    <w:rsid w:val="00C6117A"/>
    <w:rsid w:val="00C63360"/>
    <w:rsid w:val="00C6375B"/>
    <w:rsid w:val="00C654CD"/>
    <w:rsid w:val="00C65DEE"/>
    <w:rsid w:val="00C66EB9"/>
    <w:rsid w:val="00C70A2B"/>
    <w:rsid w:val="00C71322"/>
    <w:rsid w:val="00C724FB"/>
    <w:rsid w:val="00C72E87"/>
    <w:rsid w:val="00C73209"/>
    <w:rsid w:val="00C761E1"/>
    <w:rsid w:val="00C76C52"/>
    <w:rsid w:val="00C8001A"/>
    <w:rsid w:val="00C8093E"/>
    <w:rsid w:val="00C8190A"/>
    <w:rsid w:val="00C84966"/>
    <w:rsid w:val="00C8649A"/>
    <w:rsid w:val="00C87BB6"/>
    <w:rsid w:val="00C90E6B"/>
    <w:rsid w:val="00C929E3"/>
    <w:rsid w:val="00C93E15"/>
    <w:rsid w:val="00C95D39"/>
    <w:rsid w:val="00C95EDB"/>
    <w:rsid w:val="00CA1F1D"/>
    <w:rsid w:val="00CA2512"/>
    <w:rsid w:val="00CA5D8F"/>
    <w:rsid w:val="00CA74BF"/>
    <w:rsid w:val="00CB09E3"/>
    <w:rsid w:val="00CB1B7B"/>
    <w:rsid w:val="00CB248B"/>
    <w:rsid w:val="00CB543E"/>
    <w:rsid w:val="00CB7E05"/>
    <w:rsid w:val="00CC1998"/>
    <w:rsid w:val="00CC19FD"/>
    <w:rsid w:val="00CC1C42"/>
    <w:rsid w:val="00CC2728"/>
    <w:rsid w:val="00CC2CE5"/>
    <w:rsid w:val="00CC3B8B"/>
    <w:rsid w:val="00CC45D3"/>
    <w:rsid w:val="00CC6A64"/>
    <w:rsid w:val="00CD2BA6"/>
    <w:rsid w:val="00CD3570"/>
    <w:rsid w:val="00CD4CE0"/>
    <w:rsid w:val="00CD7882"/>
    <w:rsid w:val="00CD7CA8"/>
    <w:rsid w:val="00CE07DC"/>
    <w:rsid w:val="00CE0C63"/>
    <w:rsid w:val="00CE1624"/>
    <w:rsid w:val="00CE1BC1"/>
    <w:rsid w:val="00CE309A"/>
    <w:rsid w:val="00CF1D64"/>
    <w:rsid w:val="00CF63E1"/>
    <w:rsid w:val="00CF6DF0"/>
    <w:rsid w:val="00CF772B"/>
    <w:rsid w:val="00D00A6F"/>
    <w:rsid w:val="00D03AD1"/>
    <w:rsid w:val="00D04A9D"/>
    <w:rsid w:val="00D057AE"/>
    <w:rsid w:val="00D06BAC"/>
    <w:rsid w:val="00D1123E"/>
    <w:rsid w:val="00D11F10"/>
    <w:rsid w:val="00D1377A"/>
    <w:rsid w:val="00D14410"/>
    <w:rsid w:val="00D17377"/>
    <w:rsid w:val="00D17B25"/>
    <w:rsid w:val="00D23B5D"/>
    <w:rsid w:val="00D23F0E"/>
    <w:rsid w:val="00D2474C"/>
    <w:rsid w:val="00D2663A"/>
    <w:rsid w:val="00D300C7"/>
    <w:rsid w:val="00D30D1C"/>
    <w:rsid w:val="00D31A1C"/>
    <w:rsid w:val="00D32C7F"/>
    <w:rsid w:val="00D34EB1"/>
    <w:rsid w:val="00D360D0"/>
    <w:rsid w:val="00D372D1"/>
    <w:rsid w:val="00D41809"/>
    <w:rsid w:val="00D41A1B"/>
    <w:rsid w:val="00D43308"/>
    <w:rsid w:val="00D47266"/>
    <w:rsid w:val="00D47465"/>
    <w:rsid w:val="00D51CF0"/>
    <w:rsid w:val="00D56BBE"/>
    <w:rsid w:val="00D57F74"/>
    <w:rsid w:val="00D61B29"/>
    <w:rsid w:val="00D61F6F"/>
    <w:rsid w:val="00D668A2"/>
    <w:rsid w:val="00D73AE8"/>
    <w:rsid w:val="00D75C5F"/>
    <w:rsid w:val="00D805C3"/>
    <w:rsid w:val="00D80F6D"/>
    <w:rsid w:val="00D811DD"/>
    <w:rsid w:val="00D82213"/>
    <w:rsid w:val="00D82B33"/>
    <w:rsid w:val="00D82D0F"/>
    <w:rsid w:val="00D8390C"/>
    <w:rsid w:val="00D83BA3"/>
    <w:rsid w:val="00D8459B"/>
    <w:rsid w:val="00D84A9B"/>
    <w:rsid w:val="00D851EE"/>
    <w:rsid w:val="00D86C00"/>
    <w:rsid w:val="00D871DB"/>
    <w:rsid w:val="00D92E26"/>
    <w:rsid w:val="00D93270"/>
    <w:rsid w:val="00D9473E"/>
    <w:rsid w:val="00D94AD7"/>
    <w:rsid w:val="00D9596C"/>
    <w:rsid w:val="00D9768F"/>
    <w:rsid w:val="00D97F1F"/>
    <w:rsid w:val="00DA05EC"/>
    <w:rsid w:val="00DA1300"/>
    <w:rsid w:val="00DA3493"/>
    <w:rsid w:val="00DA4775"/>
    <w:rsid w:val="00DA5154"/>
    <w:rsid w:val="00DA5696"/>
    <w:rsid w:val="00DB1384"/>
    <w:rsid w:val="00DB2CD8"/>
    <w:rsid w:val="00DB576D"/>
    <w:rsid w:val="00DB62CD"/>
    <w:rsid w:val="00DB7560"/>
    <w:rsid w:val="00DC0907"/>
    <w:rsid w:val="00DC345A"/>
    <w:rsid w:val="00DC4653"/>
    <w:rsid w:val="00DC59D2"/>
    <w:rsid w:val="00DC6ECD"/>
    <w:rsid w:val="00DD2301"/>
    <w:rsid w:val="00DD4829"/>
    <w:rsid w:val="00DD7B98"/>
    <w:rsid w:val="00DE250F"/>
    <w:rsid w:val="00DE33D4"/>
    <w:rsid w:val="00DE3B21"/>
    <w:rsid w:val="00DE57FE"/>
    <w:rsid w:val="00DE7C58"/>
    <w:rsid w:val="00DF3A60"/>
    <w:rsid w:val="00DF3D78"/>
    <w:rsid w:val="00DF40A9"/>
    <w:rsid w:val="00DF6A74"/>
    <w:rsid w:val="00E012EE"/>
    <w:rsid w:val="00E018FD"/>
    <w:rsid w:val="00E020BA"/>
    <w:rsid w:val="00E03622"/>
    <w:rsid w:val="00E0365B"/>
    <w:rsid w:val="00E04E11"/>
    <w:rsid w:val="00E05264"/>
    <w:rsid w:val="00E05303"/>
    <w:rsid w:val="00E07181"/>
    <w:rsid w:val="00E10C1F"/>
    <w:rsid w:val="00E1371B"/>
    <w:rsid w:val="00E1745D"/>
    <w:rsid w:val="00E254F3"/>
    <w:rsid w:val="00E25769"/>
    <w:rsid w:val="00E25A57"/>
    <w:rsid w:val="00E26127"/>
    <w:rsid w:val="00E27D6D"/>
    <w:rsid w:val="00E32913"/>
    <w:rsid w:val="00E33122"/>
    <w:rsid w:val="00E333B3"/>
    <w:rsid w:val="00E33B36"/>
    <w:rsid w:val="00E34B8E"/>
    <w:rsid w:val="00E37D2E"/>
    <w:rsid w:val="00E4208E"/>
    <w:rsid w:val="00E44905"/>
    <w:rsid w:val="00E44A7B"/>
    <w:rsid w:val="00E45301"/>
    <w:rsid w:val="00E45ECF"/>
    <w:rsid w:val="00E46B83"/>
    <w:rsid w:val="00E46F14"/>
    <w:rsid w:val="00E47B1B"/>
    <w:rsid w:val="00E501F2"/>
    <w:rsid w:val="00E503E2"/>
    <w:rsid w:val="00E52391"/>
    <w:rsid w:val="00E52DF5"/>
    <w:rsid w:val="00E53B56"/>
    <w:rsid w:val="00E55E83"/>
    <w:rsid w:val="00E5798E"/>
    <w:rsid w:val="00E7285D"/>
    <w:rsid w:val="00E7351E"/>
    <w:rsid w:val="00E73BEF"/>
    <w:rsid w:val="00E775F4"/>
    <w:rsid w:val="00E812E5"/>
    <w:rsid w:val="00E83FDF"/>
    <w:rsid w:val="00E85C96"/>
    <w:rsid w:val="00E8754B"/>
    <w:rsid w:val="00E87891"/>
    <w:rsid w:val="00E928BF"/>
    <w:rsid w:val="00E92BE4"/>
    <w:rsid w:val="00E96E44"/>
    <w:rsid w:val="00EA02CA"/>
    <w:rsid w:val="00EA1B0A"/>
    <w:rsid w:val="00EA22CC"/>
    <w:rsid w:val="00EA27F2"/>
    <w:rsid w:val="00EA4AB6"/>
    <w:rsid w:val="00EA6D87"/>
    <w:rsid w:val="00EB0AAF"/>
    <w:rsid w:val="00EB1604"/>
    <w:rsid w:val="00EB5DF4"/>
    <w:rsid w:val="00EC00D7"/>
    <w:rsid w:val="00EC00E8"/>
    <w:rsid w:val="00EC0261"/>
    <w:rsid w:val="00EC057F"/>
    <w:rsid w:val="00EC07E8"/>
    <w:rsid w:val="00EC0DBA"/>
    <w:rsid w:val="00EC2AA8"/>
    <w:rsid w:val="00EC2B25"/>
    <w:rsid w:val="00EC3648"/>
    <w:rsid w:val="00EC4B95"/>
    <w:rsid w:val="00EC5CE6"/>
    <w:rsid w:val="00EC74E3"/>
    <w:rsid w:val="00ED041A"/>
    <w:rsid w:val="00ED162D"/>
    <w:rsid w:val="00ED4B60"/>
    <w:rsid w:val="00ED57F1"/>
    <w:rsid w:val="00ED7E9C"/>
    <w:rsid w:val="00EE48BF"/>
    <w:rsid w:val="00EF39B6"/>
    <w:rsid w:val="00EF4902"/>
    <w:rsid w:val="00EF4FD7"/>
    <w:rsid w:val="00F01B1D"/>
    <w:rsid w:val="00F01FD2"/>
    <w:rsid w:val="00F027D7"/>
    <w:rsid w:val="00F02E98"/>
    <w:rsid w:val="00F03E80"/>
    <w:rsid w:val="00F03ED5"/>
    <w:rsid w:val="00F0422B"/>
    <w:rsid w:val="00F054EA"/>
    <w:rsid w:val="00F05B62"/>
    <w:rsid w:val="00F06E2A"/>
    <w:rsid w:val="00F073BF"/>
    <w:rsid w:val="00F12B8D"/>
    <w:rsid w:val="00F13571"/>
    <w:rsid w:val="00F14312"/>
    <w:rsid w:val="00F158EC"/>
    <w:rsid w:val="00F20D32"/>
    <w:rsid w:val="00F260D8"/>
    <w:rsid w:val="00F268FA"/>
    <w:rsid w:val="00F27384"/>
    <w:rsid w:val="00F33460"/>
    <w:rsid w:val="00F35C86"/>
    <w:rsid w:val="00F41171"/>
    <w:rsid w:val="00F4139A"/>
    <w:rsid w:val="00F4389A"/>
    <w:rsid w:val="00F43FD2"/>
    <w:rsid w:val="00F5398D"/>
    <w:rsid w:val="00F53D8F"/>
    <w:rsid w:val="00F56B5E"/>
    <w:rsid w:val="00F5769C"/>
    <w:rsid w:val="00F608FC"/>
    <w:rsid w:val="00F614C0"/>
    <w:rsid w:val="00F63E95"/>
    <w:rsid w:val="00F67452"/>
    <w:rsid w:val="00F67BF6"/>
    <w:rsid w:val="00F70E2B"/>
    <w:rsid w:val="00F71E5B"/>
    <w:rsid w:val="00F7270E"/>
    <w:rsid w:val="00F7479C"/>
    <w:rsid w:val="00F77986"/>
    <w:rsid w:val="00F80B2A"/>
    <w:rsid w:val="00F828BD"/>
    <w:rsid w:val="00F8384D"/>
    <w:rsid w:val="00F84E3A"/>
    <w:rsid w:val="00F85CB4"/>
    <w:rsid w:val="00F866AC"/>
    <w:rsid w:val="00F9130C"/>
    <w:rsid w:val="00F9208A"/>
    <w:rsid w:val="00F93CB9"/>
    <w:rsid w:val="00F95068"/>
    <w:rsid w:val="00F95BAA"/>
    <w:rsid w:val="00F9730C"/>
    <w:rsid w:val="00F97507"/>
    <w:rsid w:val="00FA3262"/>
    <w:rsid w:val="00FA3792"/>
    <w:rsid w:val="00FA410C"/>
    <w:rsid w:val="00FA4AB5"/>
    <w:rsid w:val="00FA4AD7"/>
    <w:rsid w:val="00FB1954"/>
    <w:rsid w:val="00FB1DDD"/>
    <w:rsid w:val="00FB7197"/>
    <w:rsid w:val="00FB7815"/>
    <w:rsid w:val="00FC40FC"/>
    <w:rsid w:val="00FC4D9C"/>
    <w:rsid w:val="00FC6878"/>
    <w:rsid w:val="00FC68DF"/>
    <w:rsid w:val="00FD0333"/>
    <w:rsid w:val="00FD2408"/>
    <w:rsid w:val="00FD5568"/>
    <w:rsid w:val="00FD5FB8"/>
    <w:rsid w:val="00FD66F1"/>
    <w:rsid w:val="00FD6BB2"/>
    <w:rsid w:val="00FF1BB4"/>
    <w:rsid w:val="00FF2A9C"/>
    <w:rsid w:val="00FF311C"/>
    <w:rsid w:val="00FF3555"/>
    <w:rsid w:val="00FF3EE1"/>
    <w:rsid w:val="00FF762F"/>
    <w:rsid w:val="01447C8C"/>
    <w:rsid w:val="02B43759"/>
    <w:rsid w:val="02FEFC79"/>
    <w:rsid w:val="03EBB1E0"/>
    <w:rsid w:val="03ED7EBB"/>
    <w:rsid w:val="055BE436"/>
    <w:rsid w:val="058A7FCE"/>
    <w:rsid w:val="05A8CE04"/>
    <w:rsid w:val="069A0F09"/>
    <w:rsid w:val="06D71002"/>
    <w:rsid w:val="07155B3B"/>
    <w:rsid w:val="07B093D2"/>
    <w:rsid w:val="0914041C"/>
    <w:rsid w:val="092D3711"/>
    <w:rsid w:val="096592DD"/>
    <w:rsid w:val="09797265"/>
    <w:rsid w:val="0BDEBD42"/>
    <w:rsid w:val="0C11ACB8"/>
    <w:rsid w:val="0D2B6B35"/>
    <w:rsid w:val="0D32C335"/>
    <w:rsid w:val="0E1C4727"/>
    <w:rsid w:val="0E61AF8D"/>
    <w:rsid w:val="0E8987E8"/>
    <w:rsid w:val="110E338B"/>
    <w:rsid w:val="11363A9B"/>
    <w:rsid w:val="11BE2E7F"/>
    <w:rsid w:val="126A7922"/>
    <w:rsid w:val="12826F6C"/>
    <w:rsid w:val="130693AC"/>
    <w:rsid w:val="13E1A610"/>
    <w:rsid w:val="14A40729"/>
    <w:rsid w:val="14B60AC0"/>
    <w:rsid w:val="14B6EF4C"/>
    <w:rsid w:val="14CF66D5"/>
    <w:rsid w:val="14F5CF41"/>
    <w:rsid w:val="1596A7C7"/>
    <w:rsid w:val="15A4E0E1"/>
    <w:rsid w:val="15E1A4AE"/>
    <w:rsid w:val="17AF33D2"/>
    <w:rsid w:val="187734E4"/>
    <w:rsid w:val="18EE9BB0"/>
    <w:rsid w:val="19B01807"/>
    <w:rsid w:val="19E202C1"/>
    <w:rsid w:val="1AD71BBA"/>
    <w:rsid w:val="1E8EA217"/>
    <w:rsid w:val="1EE61D7E"/>
    <w:rsid w:val="20431244"/>
    <w:rsid w:val="21465D3E"/>
    <w:rsid w:val="2224F185"/>
    <w:rsid w:val="224EC6DB"/>
    <w:rsid w:val="23ABA4C2"/>
    <w:rsid w:val="23C355B6"/>
    <w:rsid w:val="23F9EAF0"/>
    <w:rsid w:val="245EC272"/>
    <w:rsid w:val="2629AEAA"/>
    <w:rsid w:val="26DB21A2"/>
    <w:rsid w:val="26E34584"/>
    <w:rsid w:val="27C57F0B"/>
    <w:rsid w:val="2976A097"/>
    <w:rsid w:val="2A26FFCC"/>
    <w:rsid w:val="2ACB470A"/>
    <w:rsid w:val="2B726776"/>
    <w:rsid w:val="2D0B7642"/>
    <w:rsid w:val="2F4351F4"/>
    <w:rsid w:val="2F94C844"/>
    <w:rsid w:val="2FE5E21B"/>
    <w:rsid w:val="30922663"/>
    <w:rsid w:val="320E5F55"/>
    <w:rsid w:val="3324D7C3"/>
    <w:rsid w:val="338794AF"/>
    <w:rsid w:val="33BA4D71"/>
    <w:rsid w:val="352B4E01"/>
    <w:rsid w:val="36A5FF97"/>
    <w:rsid w:val="38A65D22"/>
    <w:rsid w:val="38D18332"/>
    <w:rsid w:val="38E10047"/>
    <w:rsid w:val="3BD55CF0"/>
    <w:rsid w:val="3C4F0999"/>
    <w:rsid w:val="3D69C17E"/>
    <w:rsid w:val="3D9A3303"/>
    <w:rsid w:val="3DCEA101"/>
    <w:rsid w:val="3E8B928D"/>
    <w:rsid w:val="3F75F7E4"/>
    <w:rsid w:val="40D75A05"/>
    <w:rsid w:val="414A8EFA"/>
    <w:rsid w:val="41A3E1AA"/>
    <w:rsid w:val="41B7C132"/>
    <w:rsid w:val="42429212"/>
    <w:rsid w:val="45127C3B"/>
    <w:rsid w:val="46CDF269"/>
    <w:rsid w:val="47C8E0D7"/>
    <w:rsid w:val="47F68F5B"/>
    <w:rsid w:val="49D7C986"/>
    <w:rsid w:val="4C7A9C0E"/>
    <w:rsid w:val="4D7EB738"/>
    <w:rsid w:val="4E81400C"/>
    <w:rsid w:val="4F1A8799"/>
    <w:rsid w:val="4F37CB87"/>
    <w:rsid w:val="50065D06"/>
    <w:rsid w:val="510F5E53"/>
    <w:rsid w:val="518CFEA1"/>
    <w:rsid w:val="519742B8"/>
    <w:rsid w:val="51C6F11B"/>
    <w:rsid w:val="525187DC"/>
    <w:rsid w:val="526F6C49"/>
    <w:rsid w:val="526FBC8C"/>
    <w:rsid w:val="5315A123"/>
    <w:rsid w:val="534C78CF"/>
    <w:rsid w:val="53BB651A"/>
    <w:rsid w:val="54FC2951"/>
    <w:rsid w:val="5589C91D"/>
    <w:rsid w:val="559570DB"/>
    <w:rsid w:val="56792627"/>
    <w:rsid w:val="57CDE957"/>
    <w:rsid w:val="59D270C0"/>
    <w:rsid w:val="5D0520A7"/>
    <w:rsid w:val="5D7AC29F"/>
    <w:rsid w:val="5EEEFE80"/>
    <w:rsid w:val="5EFC5180"/>
    <w:rsid w:val="5F391FF4"/>
    <w:rsid w:val="5F55DCD7"/>
    <w:rsid w:val="60FFCE6A"/>
    <w:rsid w:val="6120A228"/>
    <w:rsid w:val="6151C426"/>
    <w:rsid w:val="61E02D78"/>
    <w:rsid w:val="62102403"/>
    <w:rsid w:val="62944AB8"/>
    <w:rsid w:val="63A6753E"/>
    <w:rsid w:val="63D6D7C5"/>
    <w:rsid w:val="64526F52"/>
    <w:rsid w:val="64BCB133"/>
    <w:rsid w:val="65C51E5B"/>
    <w:rsid w:val="65CAA7D2"/>
    <w:rsid w:val="6655D170"/>
    <w:rsid w:val="66588194"/>
    <w:rsid w:val="678DBB01"/>
    <w:rsid w:val="6836C2A3"/>
    <w:rsid w:val="687CB869"/>
    <w:rsid w:val="68A0CAE0"/>
    <w:rsid w:val="69B2283F"/>
    <w:rsid w:val="6B149AED"/>
    <w:rsid w:val="6B4DF8A0"/>
    <w:rsid w:val="6B7EC57F"/>
    <w:rsid w:val="6BF813A2"/>
    <w:rsid w:val="6C65CDAD"/>
    <w:rsid w:val="6D11EC79"/>
    <w:rsid w:val="6D36CA4A"/>
    <w:rsid w:val="6D58DAC7"/>
    <w:rsid w:val="6DA76EEB"/>
    <w:rsid w:val="6E942452"/>
    <w:rsid w:val="6F14BD48"/>
    <w:rsid w:val="6F161410"/>
    <w:rsid w:val="6FA0110C"/>
    <w:rsid w:val="6FF8E53D"/>
    <w:rsid w:val="70A59D20"/>
    <w:rsid w:val="72C9E147"/>
    <w:rsid w:val="7399AC65"/>
    <w:rsid w:val="73B16893"/>
    <w:rsid w:val="73D03332"/>
    <w:rsid w:val="746937AD"/>
    <w:rsid w:val="7487723D"/>
    <w:rsid w:val="748D5866"/>
    <w:rsid w:val="76A08B90"/>
    <w:rsid w:val="775A226A"/>
    <w:rsid w:val="783D0588"/>
    <w:rsid w:val="790FEB16"/>
    <w:rsid w:val="79A5EDBF"/>
    <w:rsid w:val="7A2B9A0B"/>
    <w:rsid w:val="7AC251FD"/>
    <w:rsid w:val="7B30DBAA"/>
    <w:rsid w:val="7B7280F6"/>
    <w:rsid w:val="7C4A7CC7"/>
    <w:rsid w:val="7DD51933"/>
    <w:rsid w:val="7E687C6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165D"/>
  <w15:docId w15:val="{8226C0A7-F7B5-4B77-AC82-F8106A8C70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1605E0"/>
    <w:pPr>
      <w:spacing w:before="480" w:after="120" w:line="240" w:lineRule="auto"/>
      <w:outlineLvl w:val="0"/>
    </w:pPr>
    <w:rPr>
      <w:rFonts w:ascii="Aptos" w:hAnsi="Aptos"/>
      <w:b/>
      <w:sz w:val="28"/>
      <w:szCs w:val="28"/>
    </w:rPr>
  </w:style>
  <w:style w:type="paragraph" w:styleId="Heading2">
    <w:name w:val="heading 2"/>
    <w:basedOn w:val="Normal"/>
    <w:next w:val="Normal"/>
    <w:uiPriority w:val="9"/>
    <w:unhideWhenUsed/>
    <w:qFormat/>
    <w:rsid w:val="007B6128"/>
    <w:pPr>
      <w:spacing w:before="240" w:after="240" w:line="240" w:lineRule="auto"/>
      <w:jc w:val="both"/>
      <w:outlineLvl w:val="1"/>
    </w:pPr>
    <w:rPr>
      <w:rFonts w:ascii="Aptos" w:hAnsi="Aptos"/>
      <w:b/>
      <w:bCs/>
      <w:i/>
      <w:i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012EE"/>
    <w:rPr>
      <w:color w:val="0000FF" w:themeColor="hyperlink"/>
      <w:u w:val="single"/>
    </w:rPr>
  </w:style>
  <w:style w:type="character" w:styleId="UnresolvedMention">
    <w:name w:val="Unresolved Mention"/>
    <w:basedOn w:val="DefaultParagraphFont"/>
    <w:uiPriority w:val="99"/>
    <w:semiHidden/>
    <w:unhideWhenUsed/>
    <w:rsid w:val="00E012E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83FE5"/>
    <w:rPr>
      <w:b/>
      <w:bCs/>
    </w:rPr>
  </w:style>
  <w:style w:type="character" w:styleId="CommentSubjectChar" w:customStyle="1">
    <w:name w:val="Comment Subject Char"/>
    <w:basedOn w:val="CommentTextChar"/>
    <w:link w:val="CommentSubject"/>
    <w:uiPriority w:val="99"/>
    <w:semiHidden/>
    <w:rsid w:val="00A83FE5"/>
    <w:rPr>
      <w:b/>
      <w:bCs/>
      <w:sz w:val="20"/>
      <w:szCs w:val="20"/>
    </w:rPr>
  </w:style>
  <w:style w:type="character" w:styleId="FollowedHyperlink">
    <w:name w:val="FollowedHyperlink"/>
    <w:basedOn w:val="DefaultParagraphFont"/>
    <w:uiPriority w:val="99"/>
    <w:semiHidden/>
    <w:unhideWhenUsed/>
    <w:rsid w:val="00DC6ECD"/>
    <w:rPr>
      <w:color w:val="800080" w:themeColor="followedHyperlink"/>
      <w:u w:val="single"/>
    </w:rPr>
  </w:style>
  <w:style w:type="paragraph" w:styleId="ListParagraph">
    <w:name w:val="List Paragraph"/>
    <w:basedOn w:val="Normal"/>
    <w:uiPriority w:val="34"/>
    <w:qFormat/>
    <w:rsid w:val="000D5598"/>
    <w:pPr>
      <w:ind w:left="720"/>
      <w:contextualSpacing/>
    </w:pPr>
  </w:style>
  <w:style w:type="table" w:styleId="TableGrid">
    <w:name w:val="Table Grid"/>
    <w:basedOn w:val="TableNormal"/>
    <w:uiPriority w:val="39"/>
    <w:rsid w:val="004140A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0F47B9"/>
    <w:pPr>
      <w:spacing w:after="200" w:line="240" w:lineRule="auto"/>
    </w:pPr>
    <w:rPr>
      <w:i/>
      <w:iCs/>
      <w:color w:val="1F497D" w:themeColor="text2"/>
      <w:sz w:val="18"/>
      <w:szCs w:val="18"/>
    </w:rPr>
  </w:style>
  <w:style w:type="paragraph" w:styleId="Revision">
    <w:name w:val="Revision"/>
    <w:hidden/>
    <w:uiPriority w:val="99"/>
    <w:semiHidden/>
    <w:rsid w:val="00245990"/>
    <w:pPr>
      <w:spacing w:line="240" w:lineRule="auto"/>
    </w:pPr>
  </w:style>
  <w:style w:type="paragraph" w:styleId="Header">
    <w:name w:val="header"/>
    <w:basedOn w:val="Normal"/>
    <w:link w:val="HeaderChar"/>
    <w:uiPriority w:val="99"/>
    <w:unhideWhenUsed/>
    <w:rsid w:val="00307F63"/>
    <w:pPr>
      <w:tabs>
        <w:tab w:val="center" w:pos="4680"/>
        <w:tab w:val="right" w:pos="9360"/>
      </w:tabs>
      <w:spacing w:line="240" w:lineRule="auto"/>
    </w:pPr>
  </w:style>
  <w:style w:type="character" w:styleId="HeaderChar" w:customStyle="1">
    <w:name w:val="Header Char"/>
    <w:basedOn w:val="DefaultParagraphFont"/>
    <w:link w:val="Header"/>
    <w:uiPriority w:val="99"/>
    <w:rsid w:val="00307F63"/>
  </w:style>
  <w:style w:type="paragraph" w:styleId="Footer">
    <w:name w:val="footer"/>
    <w:basedOn w:val="Normal"/>
    <w:link w:val="FooterChar"/>
    <w:uiPriority w:val="99"/>
    <w:unhideWhenUsed/>
    <w:rsid w:val="00307F63"/>
    <w:pPr>
      <w:tabs>
        <w:tab w:val="center" w:pos="4680"/>
        <w:tab w:val="right" w:pos="9360"/>
      </w:tabs>
      <w:spacing w:line="240" w:lineRule="auto"/>
    </w:pPr>
  </w:style>
  <w:style w:type="character" w:styleId="FooterChar" w:customStyle="1">
    <w:name w:val="Footer Char"/>
    <w:basedOn w:val="DefaultParagraphFont"/>
    <w:link w:val="Footer"/>
    <w:uiPriority w:val="99"/>
    <w:rsid w:val="0030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467325">
      <w:bodyDiv w:val="1"/>
      <w:marLeft w:val="0"/>
      <w:marRight w:val="0"/>
      <w:marTop w:val="0"/>
      <w:marBottom w:val="0"/>
      <w:divBdr>
        <w:top w:val="none" w:sz="0" w:space="0" w:color="auto"/>
        <w:left w:val="none" w:sz="0" w:space="0" w:color="auto"/>
        <w:bottom w:val="none" w:sz="0" w:space="0" w:color="auto"/>
        <w:right w:val="none" w:sz="0" w:space="0" w:color="auto"/>
      </w:divBdr>
    </w:div>
    <w:div w:id="214029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mailto:registry-registre@iaac-aeic.gc.ca" TargetMode="External"/><Relationship Id="rId26" Type="http://schemas.openxmlformats.org/officeDocument/2006/relationships/hyperlink" Target="https://publications.saskatchewan.ca/" TargetMode="External"/><Relationship Id="rId39" Type="http://schemas.openxmlformats.org/officeDocument/2006/relationships/hyperlink" Target="mailto:EAprojectcomments@gov.nl.ca" TargetMode="External"/><Relationship Id="rId21" Type="http://schemas.openxmlformats.org/officeDocument/2006/relationships/hyperlink" Target="https://www.alberta.ca/environmental-impact-assessments-historical-projects.aspx" TargetMode="External"/><Relationship Id="rId34" Type="http://schemas.openxmlformats.org/officeDocument/2006/relationships/hyperlink" Target="https://www2.gnb.ca/content/gnb/en/departments/elg/environment/content/environmental_impactassessment/registrations.html" TargetMode="External"/><Relationship Id="rId42" Type="http://schemas.openxmlformats.org/officeDocument/2006/relationships/hyperlink" Target="https://reviewboard.ca/registry/" TargetMode="External"/><Relationship Id="rId47" Type="http://schemas.openxmlformats.org/officeDocument/2006/relationships/hyperlink" Target="mailto:dethompson@gov.pe.ca" TargetMode="External"/><Relationship Id="rId50" Type="http://schemas.openxmlformats.org/officeDocument/2006/relationships/hyperlink" Target="https://iaac-aeic.gc.ca/050/evaluations/document/102013"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mailto:publicregistry@gov.mb.ca" TargetMode="External"/><Relationship Id="rId11" Type="http://schemas.openxmlformats.org/officeDocument/2006/relationships/hyperlink" Target="mailto:b.collison@dal.ca" TargetMode="External"/><Relationship Id="rId24" Type="http://schemas.openxmlformats.org/officeDocument/2006/relationships/hyperlink" Target="https://www.aer.ca/regulating-development/project-application/decisions" TargetMode="External"/><Relationship Id="rId32" Type="http://schemas.openxmlformats.org/officeDocument/2006/relationships/hyperlink" Target="https://www.ree.environnement.gouv.qc.ca/index.asp" TargetMode="External"/><Relationship Id="rId37" Type="http://schemas.openxmlformats.org/officeDocument/2006/relationships/hyperlink" Target="mailto:EA@novascotia.ca" TargetMode="External"/><Relationship Id="rId40" Type="http://schemas.openxmlformats.org/officeDocument/2006/relationships/hyperlink" Target="https://yesabregistry.ca/" TargetMode="External"/><Relationship Id="rId45" Type="http://schemas.openxmlformats.org/officeDocument/2006/relationships/hyperlink" Target="mailto:info@nirb.ca" TargetMode="External"/><Relationship Id="rId53" Type="http://schemas.openxmlformats.org/officeDocument/2006/relationships/image" Target="media/image1.png"/><Relationship Id="rId58" Type="http://schemas.microsoft.com/office/2020/10/relationships/intelligence" Target="intelligence2.xml"/><Relationship Id="rId5" Type="http://schemas.openxmlformats.org/officeDocument/2006/relationships/numbering" Target="numbering.xml"/><Relationship Id="rId19" Type="http://schemas.openxmlformats.org/officeDocument/2006/relationships/hyperlink" Target="https://www.projects.eao.gov.bc.ca/projects-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ebapps.aer.ca/pod" TargetMode="External"/><Relationship Id="rId27" Type="http://schemas.openxmlformats.org/officeDocument/2006/relationships/hyperlink" Target="mailto:centre.inquiry@gov.sk.ca" TargetMode="External"/><Relationship Id="rId30" Type="http://schemas.openxmlformats.org/officeDocument/2006/relationships/hyperlink" Target="https://www.ontario.ca/page/environmental-assessments" TargetMode="External"/><Relationship Id="rId35" Type="http://schemas.openxmlformats.org/officeDocument/2006/relationships/hyperlink" Target="mailto:EIAEIE@gnb.ca" TargetMode="External"/><Relationship Id="rId43" Type="http://schemas.openxmlformats.org/officeDocument/2006/relationships/hyperlink" Target="mailto:admin@reviewboard.ca" TargetMode="External"/><Relationship Id="rId48" Type="http://schemas.openxmlformats.org/officeDocument/2006/relationships/hyperlink" Target="mailto:gbwilson@gov.pe.ca"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www.icmm.com/en-gb/mining-metals/metal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iaac-aeic.gc.ca/050/evaluations" TargetMode="External"/><Relationship Id="rId25" Type="http://schemas.openxmlformats.org/officeDocument/2006/relationships/hyperlink" Target="https://had.aer.ca" TargetMode="External"/><Relationship Id="rId33" Type="http://schemas.openxmlformats.org/officeDocument/2006/relationships/hyperlink" Target="mailto:acces@environnement.gouv.qc.ca" TargetMode="External"/><Relationship Id="rId38" Type="http://schemas.openxmlformats.org/officeDocument/2006/relationships/hyperlink" Target="https://www.gov.nl.ca/ecc/env-assessment/projects-list/" TargetMode="External"/><Relationship Id="rId46" Type="http://schemas.openxmlformats.org/officeDocument/2006/relationships/hyperlink" Target="https://www.princeedwardisland.ca/en/feature/projects-under-environmental-review-undertakings" TargetMode="External"/><Relationship Id="rId20" Type="http://schemas.openxmlformats.org/officeDocument/2006/relationships/hyperlink" Target="mailto:eaoinfo@gov.bc.ca" TargetMode="External"/><Relationship Id="rId41" Type="http://schemas.openxmlformats.org/officeDocument/2006/relationships/hyperlink" Target="mailto:yesab@yesab.ca"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mailto:environmental.assessment@gov.ab.ca" TargetMode="External"/><Relationship Id="rId28" Type="http://schemas.openxmlformats.org/officeDocument/2006/relationships/hyperlink" Target="https://www.gov.mb.ca/sd/eal/registries/index.html" TargetMode="External"/><Relationship Id="rId36" Type="http://schemas.openxmlformats.org/officeDocument/2006/relationships/hyperlink" Target="https://novascotia.ca/nse/ea/projects.asp" TargetMode="External"/><Relationship Id="rId49" Type="http://schemas.openxmlformats.org/officeDocument/2006/relationships/hyperlink" Target="https://iaac-aeic.gc.ca/050/evaluations/document/88473"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mailto:enviropermissions@ontario.ca" TargetMode="External"/><Relationship Id="rId44" Type="http://schemas.openxmlformats.org/officeDocument/2006/relationships/hyperlink" Target="https://www.nirb.ca/application?strP=r" TargetMode="External"/><Relationship Id="rId52" Type="http://schemas.openxmlformats.org/officeDocument/2006/relationships/hyperlink" Target="https://www.me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4" ma:contentTypeDescription="Create a new document." ma:contentTypeScope="" ma:versionID="4178322c33506cc0e681e573fc12f01e">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b82f5871f252a8c04389fc8f02bf396e"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SharedWithUsers xmlns="303ac574-5a98-43a1-bd53-08227edbe6b0">
      <UserInfo>
        <DisplayName>Rosie Bleyer</DisplayName>
        <AccountId>48</AccountId>
        <AccountType/>
      </UserInfo>
      <UserInfo>
        <DisplayName>James Stephens</DisplayName>
        <AccountId>47</AccountId>
        <AccountType/>
      </UserInfo>
      <UserInfo>
        <DisplayName>Kieran Simpson</DisplayName>
        <AccountId>12</AccountId>
        <AccountType/>
      </UserInfo>
      <UserInfo>
        <DisplayName>Sugeet Miglani</DisplayName>
        <AccountId>21</AccountId>
        <AccountType/>
      </UserInfo>
      <UserInfo>
        <DisplayName>Shawn Innocent</DisplayName>
        <AccountId>55</AccountId>
        <AccountType/>
      </UserInfo>
      <UserInfo>
        <DisplayName>Revant Sharan</DisplayName>
        <AccountId>46</AccountId>
        <AccountType/>
      </UserInfo>
      <UserInfo>
        <DisplayName>Alana Lajoie-O'Malley</DisplayName>
        <AccountId>54</AccountId>
        <AccountType/>
      </UserInfo>
      <UserInfo>
        <DisplayName>Mary Legorburu</DisplayName>
        <AccountId>59</AccountId>
        <AccountType/>
      </UserInfo>
      <UserInfo>
        <DisplayName>Alana Westwood</DisplayName>
        <AccountId>13</AccountId>
        <AccountType/>
      </UserInfo>
      <UserInfo>
        <DisplayName>Sasha Mines</DisplayName>
        <AccountId>14</AccountId>
        <AccountType/>
      </UserInfo>
      <UserInfo>
        <DisplayName>Ben Collison</DisplayName>
        <AccountId>10</AccountId>
        <AccountType/>
      </UserInfo>
    </SharedWithUsers>
  </documentManagement>
</p:properties>
</file>

<file path=customXml/itemProps1.xml><?xml version="1.0" encoding="utf-8"?>
<ds:datastoreItem xmlns:ds="http://schemas.openxmlformats.org/officeDocument/2006/customXml" ds:itemID="{C1DADA5D-394C-4664-AA53-33EB088FA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25573E-8788-488B-98BB-7735CBDAD19F}">
  <ds:schemaRefs>
    <ds:schemaRef ds:uri="http://schemas.openxmlformats.org/officeDocument/2006/bibliography"/>
  </ds:schemaRefs>
</ds:datastoreItem>
</file>

<file path=customXml/itemProps3.xml><?xml version="1.0" encoding="utf-8"?>
<ds:datastoreItem xmlns:ds="http://schemas.openxmlformats.org/officeDocument/2006/customXml" ds:itemID="{EC93C98B-208E-4C28-AED5-9B297B670B64}">
  <ds:schemaRefs>
    <ds:schemaRef ds:uri="http://schemas.microsoft.com/sharepoint/v3/contenttype/forms"/>
  </ds:schemaRefs>
</ds:datastoreItem>
</file>

<file path=customXml/itemProps4.xml><?xml version="1.0" encoding="utf-8"?>
<ds:datastoreItem xmlns:ds="http://schemas.openxmlformats.org/officeDocument/2006/customXml" ds:itemID="{DB528A30-25CA-4FA9-A0F5-7775B86B2C7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Collison</dc:creator>
  <keywords/>
  <dc:description/>
  <lastModifiedBy>cjser@uw.edu</lastModifiedBy>
  <revision>935</revision>
  <dcterms:created xsi:type="dcterms:W3CDTF">2024-01-30T16:59:00.0000000Z</dcterms:created>
  <dcterms:modified xsi:type="dcterms:W3CDTF">2025-03-07T01:48:58.2763973Z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